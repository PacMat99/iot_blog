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F1B" w:rsidRPr="00256AAC" w:rsidRDefault="00256AAC" w:rsidP="00256AAC">
      <w:pPr>
        <w:jc w:val="center"/>
        <w:rPr>
          <w:rFonts w:asciiTheme="majorHAnsi" w:hAnsiTheme="majorHAnsi" w:cstheme="majorHAnsi"/>
          <w:color w:val="FF0000"/>
          <w:sz w:val="32"/>
        </w:rPr>
      </w:pPr>
      <w:r w:rsidRPr="00256AAC">
        <w:rPr>
          <w:rFonts w:asciiTheme="majorHAnsi" w:hAnsiTheme="majorHAnsi" w:cstheme="majorHAnsi"/>
          <w:color w:val="FF0000"/>
          <w:sz w:val="32"/>
        </w:rPr>
        <w:t xml:space="preserve">Guida comunicazione SSL/TLS </w:t>
      </w:r>
      <w:proofErr w:type="spellStart"/>
      <w:r w:rsidRPr="00256AAC">
        <w:rPr>
          <w:rFonts w:asciiTheme="majorHAnsi" w:hAnsiTheme="majorHAnsi" w:cstheme="majorHAnsi"/>
          <w:color w:val="FF0000"/>
          <w:sz w:val="32"/>
        </w:rPr>
        <w:t>Raspberry</w:t>
      </w:r>
      <w:proofErr w:type="spellEnd"/>
      <w:r w:rsidRPr="00256AAC">
        <w:rPr>
          <w:rFonts w:asciiTheme="majorHAnsi" w:hAnsiTheme="majorHAnsi" w:cstheme="majorHAnsi"/>
          <w:color w:val="FF0000"/>
          <w:sz w:val="32"/>
        </w:rPr>
        <w:t xml:space="preserve"> – ESP8266 con MQTT</w:t>
      </w:r>
    </w:p>
    <w:p w:rsidR="00256AAC" w:rsidRPr="00256AAC" w:rsidRDefault="00256AAC" w:rsidP="00256AAC">
      <w:pPr>
        <w:pStyle w:val="Paragrafoelenco"/>
        <w:numPr>
          <w:ilvl w:val="0"/>
          <w:numId w:val="1"/>
        </w:numPr>
        <w:rPr>
          <w:rFonts w:cstheme="minorHAnsi"/>
          <w:color w:val="FF0000"/>
          <w:szCs w:val="28"/>
        </w:rPr>
      </w:pPr>
      <w:r w:rsidRPr="00256AAC">
        <w:rPr>
          <w:rFonts w:asciiTheme="majorHAnsi" w:hAnsiTheme="majorHAnsi" w:cstheme="majorHAnsi"/>
          <w:color w:val="FF0000"/>
          <w:sz w:val="28"/>
          <w:szCs w:val="28"/>
        </w:rPr>
        <w:t xml:space="preserve">Installazione di </w:t>
      </w:r>
      <w:proofErr w:type="spellStart"/>
      <w:r w:rsidRPr="00256AAC">
        <w:rPr>
          <w:rFonts w:asciiTheme="majorHAnsi" w:hAnsiTheme="majorHAnsi" w:cstheme="majorHAnsi"/>
          <w:color w:val="FF0000"/>
          <w:sz w:val="28"/>
          <w:szCs w:val="28"/>
        </w:rPr>
        <w:t>Mosquitto</w:t>
      </w:r>
      <w:proofErr w:type="spellEnd"/>
      <w:r w:rsidRPr="00256AAC">
        <w:rPr>
          <w:rFonts w:asciiTheme="majorHAnsi" w:hAnsiTheme="majorHAnsi" w:cstheme="majorHAnsi"/>
          <w:color w:val="FF0000"/>
          <w:sz w:val="28"/>
          <w:szCs w:val="28"/>
        </w:rPr>
        <w:t xml:space="preserve"> Broker</w:t>
      </w:r>
    </w:p>
    <w:p w:rsidR="00256AAC" w:rsidRPr="00256AAC" w:rsidRDefault="00256AAC" w:rsidP="00256AAC">
      <w:pPr>
        <w:rPr>
          <w:rFonts w:cstheme="minorHAnsi"/>
          <w:color w:val="FF0000"/>
          <w:szCs w:val="28"/>
        </w:rPr>
      </w:pPr>
    </w:p>
    <w:tbl>
      <w:tblPr>
        <w:tblStyle w:val="Grigliatabella"/>
        <w:tblW w:w="937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256AAC" w:rsidRPr="00256AAC" w:rsidTr="006D3EA9">
        <w:tc>
          <w:tcPr>
            <w:tcW w:w="9379" w:type="dxa"/>
          </w:tcPr>
          <w:p w:rsidR="00256AAC" w:rsidRPr="00256AAC" w:rsidRDefault="00256AAC" w:rsidP="00D967CE">
            <w:pPr>
              <w:spacing w:line="360" w:lineRule="auto"/>
              <w:rPr>
                <w:rFonts w:cstheme="minorHAnsi"/>
                <w:color w:val="000000" w:themeColor="text1"/>
                <w:szCs w:val="28"/>
              </w:rPr>
            </w:pPr>
            <w:r w:rsidRPr="00256AAC">
              <w:rPr>
                <w:rFonts w:cstheme="minorHAnsi"/>
                <w:color w:val="000000" w:themeColor="text1"/>
                <w:szCs w:val="28"/>
              </w:rPr>
              <w:t xml:space="preserve">Importare il </w:t>
            </w:r>
            <w:proofErr w:type="spellStart"/>
            <w:r w:rsidRPr="00256AAC">
              <w:rPr>
                <w:rFonts w:cstheme="minorHAnsi"/>
                <w:color w:val="000000" w:themeColor="text1"/>
                <w:szCs w:val="28"/>
              </w:rPr>
              <w:t>repository</w:t>
            </w:r>
            <w:proofErr w:type="spellEnd"/>
            <w:r w:rsidRPr="00256AAC">
              <w:rPr>
                <w:rFonts w:cstheme="minorHAnsi"/>
                <w:color w:val="000000" w:themeColor="text1"/>
                <w:szCs w:val="28"/>
              </w:rPr>
              <w:t xml:space="preserve"> e la rispettiva </w:t>
            </w:r>
            <w:proofErr w:type="spellStart"/>
            <w:r w:rsidRPr="00256AAC">
              <w:rPr>
                <w:rFonts w:cstheme="minorHAnsi"/>
                <w:color w:val="000000" w:themeColor="text1"/>
                <w:szCs w:val="28"/>
              </w:rPr>
              <w:t>signing</w:t>
            </w:r>
            <w:proofErr w:type="spellEnd"/>
            <w:r w:rsidRPr="00256AAC">
              <w:rPr>
                <w:rFonts w:cstheme="minorHAnsi"/>
                <w:color w:val="000000" w:themeColor="text1"/>
                <w:szCs w:val="28"/>
              </w:rPr>
              <w:t xml:space="preserve"> </w:t>
            </w:r>
            <w:proofErr w:type="spellStart"/>
            <w:r w:rsidRPr="00256AAC">
              <w:rPr>
                <w:rFonts w:cstheme="minorHAnsi"/>
                <w:color w:val="000000" w:themeColor="text1"/>
                <w:szCs w:val="28"/>
              </w:rPr>
              <w:t>key</w:t>
            </w:r>
            <w:proofErr w:type="spellEnd"/>
          </w:p>
        </w:tc>
      </w:tr>
      <w:tr w:rsidR="00256AAC" w:rsidRPr="00427D54" w:rsidTr="006D3EA9">
        <w:tc>
          <w:tcPr>
            <w:tcW w:w="9379" w:type="dxa"/>
          </w:tcPr>
          <w:p w:rsidR="00256AAC" w:rsidRPr="00256AAC" w:rsidRDefault="00256AAC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256AAC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256AAC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256AAC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256AAC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wget</w:t>
            </w:r>
            <w:proofErr w:type="spellEnd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http://repo.mosquitto.org/debian/mosquitto-repo.gpg.key</w:t>
            </w:r>
          </w:p>
          <w:p w:rsidR="00256AAC" w:rsidRPr="00D967CE" w:rsidRDefault="00256AAC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256AAC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256AAC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256AAC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256AAC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apt-key add </w:t>
            </w:r>
            <w:proofErr w:type="spellStart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mosquitto-repo.gpg.key</w:t>
            </w:r>
            <w:proofErr w:type="spellEnd"/>
          </w:p>
        </w:tc>
      </w:tr>
      <w:tr w:rsidR="00256AAC" w:rsidRPr="00D967CE" w:rsidTr="006D3EA9">
        <w:tc>
          <w:tcPr>
            <w:tcW w:w="9379" w:type="dxa"/>
          </w:tcPr>
          <w:p w:rsidR="00256AAC" w:rsidRPr="00D967CE" w:rsidRDefault="00D967CE" w:rsidP="00D967CE">
            <w:pPr>
              <w:pStyle w:val="Paragrafoelenco"/>
              <w:spacing w:line="360" w:lineRule="auto"/>
              <w:ind w:left="0"/>
              <w:rPr>
                <w:rFonts w:cstheme="minorHAnsi"/>
                <w:color w:val="000000" w:themeColor="text1"/>
                <w:szCs w:val="28"/>
              </w:rPr>
            </w:pPr>
            <w:r w:rsidRPr="00D967CE">
              <w:rPr>
                <w:rFonts w:cstheme="minorHAnsi"/>
                <w:color w:val="000000" w:themeColor="text1"/>
                <w:szCs w:val="28"/>
              </w:rPr>
              <w:t xml:space="preserve">Rendere il </w:t>
            </w:r>
            <w:proofErr w:type="spellStart"/>
            <w:r w:rsidRPr="00D967CE">
              <w:rPr>
                <w:rFonts w:cstheme="minorHAnsi"/>
                <w:color w:val="000000" w:themeColor="text1"/>
                <w:szCs w:val="28"/>
              </w:rPr>
              <w:t>repository</w:t>
            </w:r>
            <w:proofErr w:type="spellEnd"/>
            <w:r w:rsidRPr="00D967CE">
              <w:rPr>
                <w:rFonts w:cstheme="minorHAnsi"/>
                <w:color w:val="000000" w:themeColor="text1"/>
                <w:szCs w:val="28"/>
              </w:rPr>
              <w:t xml:space="preserve"> disponibile all’installazione </w:t>
            </w:r>
            <w:r>
              <w:rPr>
                <w:rFonts w:cstheme="minorHAnsi"/>
                <w:color w:val="000000" w:themeColor="text1"/>
                <w:szCs w:val="28"/>
              </w:rPr>
              <w:t xml:space="preserve">con </w:t>
            </w:r>
            <w:proofErr w:type="spellStart"/>
            <w:r>
              <w:rPr>
                <w:rFonts w:cstheme="minorHAnsi"/>
                <w:color w:val="000000" w:themeColor="text1"/>
                <w:szCs w:val="28"/>
              </w:rPr>
              <w:t>apt</w:t>
            </w:r>
            <w:proofErr w:type="spellEnd"/>
          </w:p>
        </w:tc>
      </w:tr>
      <w:tr w:rsidR="00256AAC" w:rsidRPr="00427D54" w:rsidTr="006D3EA9">
        <w:tc>
          <w:tcPr>
            <w:tcW w:w="9379" w:type="dxa"/>
          </w:tcPr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cd /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etc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/apt/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sources.list.d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/</w:t>
            </w:r>
          </w:p>
          <w:p w:rsidR="00256AAC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pi@raspberrypi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:/</w:t>
            </w: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etc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/apt/</w:t>
            </w: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sources.list.d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wget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http://repo.mosquitto.org/debian/mosquitto-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stretch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.list</w:t>
            </w:r>
          </w:p>
        </w:tc>
      </w:tr>
      <w:tr w:rsidR="00D967CE" w:rsidRPr="00D967CE" w:rsidTr="006D3EA9">
        <w:tc>
          <w:tcPr>
            <w:tcW w:w="9379" w:type="dxa"/>
          </w:tcPr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Tornare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alla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 xml:space="preserve"> root directory</w:t>
            </w:r>
          </w:p>
        </w:tc>
      </w:tr>
      <w:tr w:rsidR="00D967CE" w:rsidRPr="00D967CE" w:rsidTr="006D3EA9">
        <w:tc>
          <w:tcPr>
            <w:tcW w:w="9379" w:type="dxa"/>
          </w:tcPr>
          <w:p w:rsidR="00D967CE" w:rsidRPr="006D2F9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</w:rPr>
            </w:pPr>
            <w:proofErr w:type="spellStart"/>
            <w:r w:rsidRPr="006D2F9E">
              <w:rPr>
                <w:color w:val="303030"/>
                <w:sz w:val="24"/>
                <w:szCs w:val="24"/>
              </w:rPr>
              <w:t>pi@raspberrypi</w:t>
            </w:r>
            <w:proofErr w:type="spellEnd"/>
            <w:r w:rsidRPr="006D2F9E">
              <w:rPr>
                <w:color w:val="303030"/>
                <w:sz w:val="24"/>
                <w:szCs w:val="24"/>
              </w:rPr>
              <w:t>:/</w:t>
            </w:r>
            <w:proofErr w:type="spellStart"/>
            <w:r w:rsidRPr="006D2F9E">
              <w:rPr>
                <w:color w:val="303030"/>
                <w:sz w:val="24"/>
                <w:szCs w:val="24"/>
              </w:rPr>
              <w:t>etc</w:t>
            </w:r>
            <w:proofErr w:type="spellEnd"/>
            <w:r w:rsidRPr="006D2F9E">
              <w:rPr>
                <w:color w:val="303030"/>
                <w:sz w:val="24"/>
                <w:szCs w:val="24"/>
              </w:rPr>
              <w:t>/</w:t>
            </w:r>
            <w:proofErr w:type="spellStart"/>
            <w:r w:rsidRPr="006D2F9E">
              <w:rPr>
                <w:color w:val="303030"/>
                <w:sz w:val="24"/>
                <w:szCs w:val="24"/>
              </w:rPr>
              <w:t>apt</w:t>
            </w:r>
            <w:proofErr w:type="spellEnd"/>
            <w:r w:rsidRPr="006D2F9E">
              <w:rPr>
                <w:color w:val="303030"/>
                <w:sz w:val="24"/>
                <w:szCs w:val="24"/>
              </w:rPr>
              <w:t>/</w:t>
            </w:r>
            <w:proofErr w:type="spellStart"/>
            <w:r w:rsidRPr="006D2F9E">
              <w:rPr>
                <w:color w:val="303030"/>
                <w:sz w:val="24"/>
                <w:szCs w:val="24"/>
              </w:rPr>
              <w:t>sources.list.d</w:t>
            </w:r>
            <w:proofErr w:type="spellEnd"/>
            <w:r w:rsidRPr="006D2F9E">
              <w:rPr>
                <w:color w:val="303030"/>
                <w:sz w:val="24"/>
                <w:szCs w:val="24"/>
              </w:rPr>
              <w:t xml:space="preserve"> $ </w:t>
            </w:r>
            <w:r w:rsidRPr="006D2F9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>cd</w:t>
            </w:r>
          </w:p>
        </w:tc>
      </w:tr>
      <w:tr w:rsidR="00D967CE" w:rsidRPr="00D967CE" w:rsidTr="006D3EA9">
        <w:tc>
          <w:tcPr>
            <w:tcW w:w="9379" w:type="dxa"/>
          </w:tcPr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Installare</w:t>
            </w:r>
            <w:proofErr w:type="spellEnd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Mosquitto</w:t>
            </w:r>
            <w:proofErr w:type="spellEnd"/>
          </w:p>
        </w:tc>
      </w:tr>
      <w:tr w:rsidR="00D967CE" w:rsidRPr="00427D54" w:rsidTr="006D3EA9">
        <w:tc>
          <w:tcPr>
            <w:tcW w:w="9379" w:type="dxa"/>
          </w:tcPr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apt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-get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update</w:t>
            </w:r>
          </w:p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apt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-get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install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mosquitto</w:t>
            </w:r>
            <w:proofErr w:type="spellEnd"/>
          </w:p>
          <w:p w:rsidR="00D967CE" w:rsidRPr="00D967CE" w:rsidRDefault="00D967CE" w:rsidP="00D967CE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systemctl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enable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mosquitto.service</w:t>
            </w:r>
            <w:proofErr w:type="spellEnd"/>
          </w:p>
        </w:tc>
      </w:tr>
      <w:tr w:rsidR="00D967CE" w:rsidRPr="00D967CE" w:rsidTr="006D3EA9">
        <w:tc>
          <w:tcPr>
            <w:tcW w:w="9379" w:type="dxa"/>
          </w:tcPr>
          <w:p w:rsidR="006D3EA9" w:rsidRDefault="00D967CE" w:rsidP="006D3EA9">
            <w:pPr>
              <w:pStyle w:val="PreformattatoHTML"/>
              <w:spacing w:line="360" w:lineRule="auto"/>
              <w:textAlignment w:val="baseline"/>
              <w:rPr>
                <w:rStyle w:val="Enfasigrassetto"/>
                <w:rFonts w:asciiTheme="minorHAnsi" w:hAnsiTheme="minorHAnsi" w:cstheme="minorHAnsi"/>
                <w:b w:val="0"/>
                <w:color w:val="30303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Per verificare che l’installazione sia stata eseguita correttamente digitare </w:t>
            </w:r>
            <w:proofErr w:type="spellStart"/>
            <w:r>
              <w:rPr>
                <w:color w:val="303030"/>
                <w:sz w:val="24"/>
                <w:szCs w:val="24"/>
              </w:rPr>
              <w:t>pi@</w:t>
            </w:r>
            <w:proofErr w:type="gramStart"/>
            <w:r>
              <w:rPr>
                <w:color w:val="303030"/>
                <w:sz w:val="24"/>
                <w:szCs w:val="24"/>
              </w:rPr>
              <w:t>raspberry</w:t>
            </w:r>
            <w:proofErr w:type="spellEnd"/>
            <w:r>
              <w:rPr>
                <w:color w:val="303030"/>
                <w:sz w:val="24"/>
                <w:szCs w:val="24"/>
              </w:rPr>
              <w:t>:~</w:t>
            </w:r>
            <w:proofErr w:type="gramEnd"/>
            <w:r>
              <w:rPr>
                <w:color w:val="303030"/>
                <w:sz w:val="24"/>
                <w:szCs w:val="24"/>
              </w:rPr>
              <w:t xml:space="preserve"> $ </w:t>
            </w:r>
            <w:proofErr w:type="spellStart"/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>mosquitto</w:t>
            </w:r>
            <w:proofErr w:type="spellEnd"/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 xml:space="preserve"> -v </w:t>
            </w:r>
            <w:r w:rsidR="006D3EA9">
              <w:rPr>
                <w:rStyle w:val="Enfasigrassetto"/>
                <w:rFonts w:asciiTheme="minorHAnsi" w:hAnsiTheme="minorHAnsi" w:cstheme="minorHAnsi"/>
                <w:b w:val="0"/>
                <w:color w:val="303030"/>
                <w:sz w:val="24"/>
                <w:szCs w:val="24"/>
                <w:bdr w:val="none" w:sz="0" w:space="0" w:color="auto" w:frame="1"/>
              </w:rPr>
              <w:t>.</w:t>
            </w:r>
          </w:p>
          <w:p w:rsidR="00D967CE" w:rsidRPr="00D967CE" w:rsidRDefault="006D3EA9" w:rsidP="006D3EA9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</w:rPr>
            </w:pPr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Nota: se </w:t>
            </w:r>
            <w:proofErr w:type="spellStart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Mosquitto</w:t>
            </w:r>
            <w:proofErr w:type="spellEnd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 ritorna un errore del tipo </w:t>
            </w:r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already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 in use” non ci sono problemi.</w:t>
            </w:r>
          </w:p>
        </w:tc>
      </w:tr>
    </w:tbl>
    <w:p w:rsidR="00256AAC" w:rsidRPr="00D967CE" w:rsidRDefault="00256AAC" w:rsidP="00256AAC">
      <w:pPr>
        <w:rPr>
          <w:rFonts w:cstheme="minorHAnsi"/>
          <w:color w:val="000000" w:themeColor="text1"/>
          <w:szCs w:val="28"/>
        </w:rPr>
      </w:pPr>
    </w:p>
    <w:p w:rsidR="00256AAC" w:rsidRDefault="00256AAC" w:rsidP="00256A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Installazione di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</w:rPr>
        <w:t>-RED</w:t>
      </w:r>
    </w:p>
    <w:p w:rsidR="00BB7B7F" w:rsidRPr="00BB7B7F" w:rsidRDefault="00BB7B7F" w:rsidP="00BB7B7F">
      <w:pPr>
        <w:rPr>
          <w:rFonts w:asciiTheme="majorHAnsi" w:hAnsiTheme="majorHAnsi" w:cstheme="majorHAnsi"/>
          <w:color w:val="FF0000"/>
          <w:sz w:val="28"/>
          <w:szCs w:val="28"/>
        </w:rPr>
      </w:pPr>
    </w:p>
    <w:tbl>
      <w:tblPr>
        <w:tblStyle w:val="Grigliatabella"/>
        <w:tblW w:w="937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BB7B7F" w:rsidRPr="00256AAC" w:rsidTr="00380941">
        <w:tc>
          <w:tcPr>
            <w:tcW w:w="9379" w:type="dxa"/>
          </w:tcPr>
          <w:p w:rsidR="00BB7B7F" w:rsidRPr="00256AAC" w:rsidRDefault="00BB7B7F" w:rsidP="00BB7B7F">
            <w:pPr>
              <w:spacing w:line="360" w:lineRule="auto"/>
              <w:rPr>
                <w:rFonts w:cstheme="minorHAnsi"/>
                <w:color w:val="000000" w:themeColor="text1"/>
                <w:szCs w:val="28"/>
              </w:rPr>
            </w:pPr>
            <w:r>
              <w:rPr>
                <w:rFonts w:cstheme="minorHAnsi"/>
                <w:color w:val="000000" w:themeColor="text1"/>
                <w:szCs w:val="28"/>
              </w:rPr>
              <w:t>Da terminale digitare il seguente comando</w:t>
            </w:r>
          </w:p>
        </w:tc>
      </w:tr>
      <w:tr w:rsidR="00BB7B7F" w:rsidRPr="00427D54" w:rsidTr="00380941">
        <w:tc>
          <w:tcPr>
            <w:tcW w:w="9379" w:type="dxa"/>
          </w:tcPr>
          <w:p w:rsidR="00BB7B7F" w:rsidRPr="00D967CE" w:rsidRDefault="00BB7B7F" w:rsidP="00BB7B7F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r w:rsidRPr="00BB7B7F">
              <w:rPr>
                <w:rStyle w:val="Enfasigrassetto"/>
                <w:bdr w:val="none" w:sz="0" w:space="0" w:color="auto" w:frame="1"/>
                <w:lang w:val="en-US"/>
              </w:rPr>
              <w:t>bash &lt;(curl -</w:t>
            </w:r>
            <w:proofErr w:type="spellStart"/>
            <w:r w:rsidRPr="00BB7B7F">
              <w:rPr>
                <w:rStyle w:val="Enfasigrassetto"/>
                <w:bdr w:val="none" w:sz="0" w:space="0" w:color="auto" w:frame="1"/>
                <w:lang w:val="en-US"/>
              </w:rPr>
              <w:t>sL</w:t>
            </w:r>
            <w:proofErr w:type="spellEnd"/>
            <w:r w:rsidRPr="00BB7B7F">
              <w:rPr>
                <w:rStyle w:val="Enfasigrassetto"/>
                <w:bdr w:val="none" w:sz="0" w:space="0" w:color="auto" w:frame="1"/>
                <w:lang w:val="en-US"/>
              </w:rPr>
              <w:t xml:space="preserve"> https://raw.githubusercontent.com/node-red/raspbian-deb-package/master/resources/update-nodejs-and-nodered)</w:t>
            </w:r>
          </w:p>
        </w:tc>
      </w:tr>
    </w:tbl>
    <w:p w:rsidR="00BB7B7F" w:rsidRPr="00BB7B7F" w:rsidRDefault="00BB7B7F" w:rsidP="00BB7B7F">
      <w:pPr>
        <w:rPr>
          <w:rFonts w:asciiTheme="majorHAnsi" w:hAnsiTheme="majorHAnsi" w:cstheme="majorHAnsi"/>
          <w:color w:val="FF0000"/>
          <w:sz w:val="28"/>
          <w:szCs w:val="28"/>
          <w:lang w:val="en-US"/>
        </w:rPr>
      </w:pPr>
    </w:p>
    <w:p w:rsidR="00256AAC" w:rsidRDefault="00256AAC" w:rsidP="00256A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Installazione di </w:t>
      </w:r>
      <w:proofErr w:type="spellStart"/>
      <w:r>
        <w:rPr>
          <w:rFonts w:asciiTheme="majorHAnsi" w:hAnsiTheme="majorHAnsi" w:cstheme="majorHAnsi"/>
          <w:color w:val="FF0000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color w:val="FF0000"/>
          <w:sz w:val="28"/>
          <w:szCs w:val="28"/>
        </w:rPr>
        <w:t>-RED Dashboard</w:t>
      </w:r>
    </w:p>
    <w:p w:rsidR="00D719CE" w:rsidRPr="00D719CE" w:rsidRDefault="00D719CE" w:rsidP="00D719CE">
      <w:pPr>
        <w:rPr>
          <w:rFonts w:asciiTheme="majorHAnsi" w:hAnsiTheme="majorHAnsi" w:cstheme="majorHAnsi"/>
          <w:color w:val="FF0000"/>
          <w:sz w:val="28"/>
          <w:szCs w:val="28"/>
        </w:rPr>
      </w:pPr>
    </w:p>
    <w:tbl>
      <w:tblPr>
        <w:tblStyle w:val="Grigliatabella"/>
        <w:tblW w:w="9379" w:type="dxa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9"/>
      </w:tblGrid>
      <w:tr w:rsidR="00D719CE" w:rsidRPr="00256AAC" w:rsidTr="00484C30">
        <w:tc>
          <w:tcPr>
            <w:tcW w:w="9379" w:type="dxa"/>
          </w:tcPr>
          <w:p w:rsidR="00D719CE" w:rsidRPr="00256AAC" w:rsidRDefault="00D719CE" w:rsidP="00F24F2B">
            <w:pPr>
              <w:spacing w:line="360" w:lineRule="auto"/>
              <w:rPr>
                <w:rFonts w:cstheme="minorHAnsi"/>
                <w:color w:val="000000" w:themeColor="text1"/>
                <w:szCs w:val="28"/>
              </w:rPr>
            </w:pPr>
            <w:r w:rsidRPr="00256AAC">
              <w:rPr>
                <w:rFonts w:cstheme="minorHAnsi"/>
                <w:color w:val="000000" w:themeColor="text1"/>
                <w:szCs w:val="28"/>
              </w:rPr>
              <w:t xml:space="preserve">Importare il </w:t>
            </w:r>
            <w:proofErr w:type="spellStart"/>
            <w:r w:rsidRPr="00256AAC">
              <w:rPr>
                <w:rFonts w:cstheme="minorHAnsi"/>
                <w:color w:val="000000" w:themeColor="text1"/>
                <w:szCs w:val="28"/>
              </w:rPr>
              <w:t>repository</w:t>
            </w:r>
            <w:proofErr w:type="spellEnd"/>
            <w:r w:rsidRPr="00256AAC">
              <w:rPr>
                <w:rFonts w:cstheme="minorHAnsi"/>
                <w:color w:val="000000" w:themeColor="text1"/>
                <w:szCs w:val="28"/>
              </w:rPr>
              <w:t xml:space="preserve"> e la rispettiva </w:t>
            </w:r>
            <w:proofErr w:type="spellStart"/>
            <w:r w:rsidRPr="00256AAC">
              <w:rPr>
                <w:rFonts w:cstheme="minorHAnsi"/>
                <w:color w:val="000000" w:themeColor="text1"/>
                <w:szCs w:val="28"/>
              </w:rPr>
              <w:t>signing</w:t>
            </w:r>
            <w:proofErr w:type="spellEnd"/>
            <w:r w:rsidRPr="00256AAC">
              <w:rPr>
                <w:rFonts w:cstheme="minorHAnsi"/>
                <w:color w:val="000000" w:themeColor="text1"/>
                <w:szCs w:val="28"/>
              </w:rPr>
              <w:t xml:space="preserve"> </w:t>
            </w:r>
            <w:proofErr w:type="spellStart"/>
            <w:r w:rsidRPr="00256AAC">
              <w:rPr>
                <w:rFonts w:cstheme="minorHAnsi"/>
                <w:color w:val="000000" w:themeColor="text1"/>
                <w:szCs w:val="28"/>
              </w:rPr>
              <w:t>key</w:t>
            </w:r>
            <w:proofErr w:type="spellEnd"/>
          </w:p>
        </w:tc>
      </w:tr>
      <w:tr w:rsidR="00D719CE" w:rsidRPr="00427D54" w:rsidTr="00484C30">
        <w:tc>
          <w:tcPr>
            <w:tcW w:w="9379" w:type="dxa"/>
          </w:tcPr>
          <w:p w:rsidR="00D719CE" w:rsidRPr="00256AAC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256AAC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256AAC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256AAC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256AAC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wget</w:t>
            </w:r>
            <w:proofErr w:type="spellEnd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http://repo.mosquitto.org/debian/mosquitto-repo.gpg.key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256AAC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256AAC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256AAC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256AAC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apt-key add </w:t>
            </w:r>
            <w:proofErr w:type="spellStart"/>
            <w:r w:rsidRPr="00256AAC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mosquitto-repo.gpg.key</w:t>
            </w:r>
            <w:proofErr w:type="spellEnd"/>
          </w:p>
        </w:tc>
      </w:tr>
      <w:tr w:rsidR="00D719CE" w:rsidRPr="00D967CE" w:rsidTr="00484C30">
        <w:tc>
          <w:tcPr>
            <w:tcW w:w="9379" w:type="dxa"/>
          </w:tcPr>
          <w:p w:rsidR="00D719CE" w:rsidRPr="00D967CE" w:rsidRDefault="00D719CE" w:rsidP="00F24F2B">
            <w:pPr>
              <w:pStyle w:val="Paragrafoelenco"/>
              <w:spacing w:line="360" w:lineRule="auto"/>
              <w:ind w:left="0"/>
              <w:rPr>
                <w:rFonts w:cstheme="minorHAnsi"/>
                <w:color w:val="000000" w:themeColor="text1"/>
                <w:szCs w:val="28"/>
              </w:rPr>
            </w:pPr>
            <w:r w:rsidRPr="00D967CE">
              <w:rPr>
                <w:rFonts w:cstheme="minorHAnsi"/>
                <w:color w:val="000000" w:themeColor="text1"/>
                <w:szCs w:val="28"/>
              </w:rPr>
              <w:t xml:space="preserve">Rendere il </w:t>
            </w:r>
            <w:proofErr w:type="spellStart"/>
            <w:r w:rsidRPr="00D967CE">
              <w:rPr>
                <w:rFonts w:cstheme="minorHAnsi"/>
                <w:color w:val="000000" w:themeColor="text1"/>
                <w:szCs w:val="28"/>
              </w:rPr>
              <w:t>repository</w:t>
            </w:r>
            <w:proofErr w:type="spellEnd"/>
            <w:r w:rsidRPr="00D967CE">
              <w:rPr>
                <w:rFonts w:cstheme="minorHAnsi"/>
                <w:color w:val="000000" w:themeColor="text1"/>
                <w:szCs w:val="28"/>
              </w:rPr>
              <w:t xml:space="preserve"> disponibile all’installazione </w:t>
            </w:r>
            <w:r>
              <w:rPr>
                <w:rFonts w:cstheme="minorHAnsi"/>
                <w:color w:val="000000" w:themeColor="text1"/>
                <w:szCs w:val="28"/>
              </w:rPr>
              <w:t xml:space="preserve">con </w:t>
            </w:r>
            <w:proofErr w:type="spellStart"/>
            <w:r>
              <w:rPr>
                <w:rFonts w:cstheme="minorHAnsi"/>
                <w:color w:val="000000" w:themeColor="text1"/>
                <w:szCs w:val="28"/>
              </w:rPr>
              <w:t>apt</w:t>
            </w:r>
            <w:proofErr w:type="spellEnd"/>
          </w:p>
        </w:tc>
      </w:tr>
      <w:tr w:rsidR="00D719CE" w:rsidRPr="00427D54" w:rsidTr="00484C30">
        <w:tc>
          <w:tcPr>
            <w:tcW w:w="9379" w:type="dxa"/>
          </w:tcPr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lastRenderedPageBreak/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cd /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etc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/apt/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sources.list.d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/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pi@raspberrypi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:/</w:t>
            </w: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etc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/apt/</w:t>
            </w: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sources.list.d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wget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http://repo.mosquitto.org/debian/mosquitto-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stretch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.list</w:t>
            </w:r>
          </w:p>
        </w:tc>
      </w:tr>
      <w:tr w:rsidR="00D719CE" w:rsidRPr="00D967CE" w:rsidTr="00484C30">
        <w:tc>
          <w:tcPr>
            <w:tcW w:w="9379" w:type="dxa"/>
          </w:tcPr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Tornare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alla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 xml:space="preserve"> root directory</w:t>
            </w:r>
          </w:p>
        </w:tc>
      </w:tr>
      <w:tr w:rsidR="00D719CE" w:rsidRPr="00D967CE" w:rsidTr="00484C30">
        <w:tc>
          <w:tcPr>
            <w:tcW w:w="9379" w:type="dxa"/>
          </w:tcPr>
          <w:p w:rsidR="00D719CE" w:rsidRPr="006D2F9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</w:rPr>
            </w:pPr>
            <w:proofErr w:type="spellStart"/>
            <w:r w:rsidRPr="006D2F9E">
              <w:rPr>
                <w:color w:val="303030"/>
                <w:sz w:val="24"/>
                <w:szCs w:val="24"/>
              </w:rPr>
              <w:t>pi@raspberrypi</w:t>
            </w:r>
            <w:proofErr w:type="spellEnd"/>
            <w:r w:rsidRPr="006D2F9E">
              <w:rPr>
                <w:color w:val="303030"/>
                <w:sz w:val="24"/>
                <w:szCs w:val="24"/>
              </w:rPr>
              <w:t>:/</w:t>
            </w:r>
            <w:proofErr w:type="spellStart"/>
            <w:r w:rsidRPr="006D2F9E">
              <w:rPr>
                <w:color w:val="303030"/>
                <w:sz w:val="24"/>
                <w:szCs w:val="24"/>
              </w:rPr>
              <w:t>etc</w:t>
            </w:r>
            <w:proofErr w:type="spellEnd"/>
            <w:r w:rsidRPr="006D2F9E">
              <w:rPr>
                <w:color w:val="303030"/>
                <w:sz w:val="24"/>
                <w:szCs w:val="24"/>
              </w:rPr>
              <w:t>/</w:t>
            </w:r>
            <w:proofErr w:type="spellStart"/>
            <w:r w:rsidRPr="006D2F9E">
              <w:rPr>
                <w:color w:val="303030"/>
                <w:sz w:val="24"/>
                <w:szCs w:val="24"/>
              </w:rPr>
              <w:t>apt</w:t>
            </w:r>
            <w:proofErr w:type="spellEnd"/>
            <w:r w:rsidRPr="006D2F9E">
              <w:rPr>
                <w:color w:val="303030"/>
                <w:sz w:val="24"/>
                <w:szCs w:val="24"/>
              </w:rPr>
              <w:t>/</w:t>
            </w:r>
            <w:proofErr w:type="spellStart"/>
            <w:r w:rsidRPr="006D2F9E">
              <w:rPr>
                <w:color w:val="303030"/>
                <w:sz w:val="24"/>
                <w:szCs w:val="24"/>
              </w:rPr>
              <w:t>sources.list.d</w:t>
            </w:r>
            <w:proofErr w:type="spellEnd"/>
            <w:r w:rsidRPr="006D2F9E">
              <w:rPr>
                <w:color w:val="303030"/>
                <w:sz w:val="24"/>
                <w:szCs w:val="24"/>
              </w:rPr>
              <w:t xml:space="preserve"> $ </w:t>
            </w:r>
            <w:r w:rsidRPr="006D2F9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>cd</w:t>
            </w:r>
          </w:p>
        </w:tc>
      </w:tr>
      <w:tr w:rsidR="00D719CE" w:rsidRPr="00D967CE" w:rsidTr="00484C30">
        <w:tc>
          <w:tcPr>
            <w:tcW w:w="9379" w:type="dxa"/>
          </w:tcPr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Installare</w:t>
            </w:r>
            <w:proofErr w:type="spellEnd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  <w:t>Mosquitto</w:t>
            </w:r>
            <w:proofErr w:type="spellEnd"/>
          </w:p>
        </w:tc>
      </w:tr>
      <w:tr w:rsidR="00D719CE" w:rsidRPr="00427D54" w:rsidTr="00484C30">
        <w:tc>
          <w:tcPr>
            <w:tcW w:w="9379" w:type="dxa"/>
          </w:tcPr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apt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-get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update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apt</w:t>
            </w:r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-get</w:t>
            </w:r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install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mosquitto</w:t>
            </w:r>
            <w:proofErr w:type="spellEnd"/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  <w:proofErr w:type="spellStart"/>
            <w:r w:rsidRPr="00D967CE">
              <w:rPr>
                <w:color w:val="303030"/>
                <w:sz w:val="24"/>
                <w:szCs w:val="24"/>
                <w:lang w:val="en-US"/>
              </w:rPr>
              <w:t>pi@</w:t>
            </w:r>
            <w:proofErr w:type="gramStart"/>
            <w:r w:rsidRPr="00D967CE">
              <w:rPr>
                <w:color w:val="303030"/>
                <w:sz w:val="24"/>
                <w:szCs w:val="24"/>
                <w:lang w:val="en-US"/>
              </w:rPr>
              <w:t>raspberry</w:t>
            </w:r>
            <w:proofErr w:type="spellEnd"/>
            <w:r w:rsidRPr="00D967CE">
              <w:rPr>
                <w:color w:val="303030"/>
                <w:sz w:val="24"/>
                <w:szCs w:val="24"/>
                <w:lang w:val="en-US"/>
              </w:rPr>
              <w:t>:~</w:t>
            </w:r>
            <w:proofErr w:type="gramEnd"/>
            <w:r w:rsidRPr="00D967CE">
              <w:rPr>
                <w:color w:val="303030"/>
                <w:sz w:val="24"/>
                <w:szCs w:val="24"/>
                <w:lang w:val="en-US"/>
              </w:rPr>
              <w:t xml:space="preserve"> $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sudo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systemctl</w:t>
            </w:r>
            <w:proofErr w:type="spellEnd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 xml:space="preserve"> enable </w:t>
            </w:r>
            <w:proofErr w:type="spellStart"/>
            <w:r w:rsidRPr="00D967CE"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  <w:lang w:val="en-US"/>
              </w:rPr>
              <w:t>mosquitto.service</w:t>
            </w:r>
            <w:proofErr w:type="spellEnd"/>
          </w:p>
        </w:tc>
      </w:tr>
      <w:tr w:rsidR="00D719CE" w:rsidRPr="00D967CE" w:rsidTr="00484C30">
        <w:tc>
          <w:tcPr>
            <w:tcW w:w="9379" w:type="dxa"/>
          </w:tcPr>
          <w:p w:rsidR="00D719CE" w:rsidRDefault="00D719CE" w:rsidP="00F24F2B">
            <w:pPr>
              <w:pStyle w:val="PreformattatoHTML"/>
              <w:spacing w:line="360" w:lineRule="auto"/>
              <w:textAlignment w:val="baseline"/>
              <w:rPr>
                <w:rStyle w:val="Enfasigrassetto"/>
                <w:rFonts w:asciiTheme="minorHAnsi" w:hAnsiTheme="minorHAnsi" w:cstheme="minorHAnsi"/>
                <w:b w:val="0"/>
                <w:color w:val="30303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Per verificare che l’installazione sia stata eseguita correttamente digitare </w:t>
            </w:r>
            <w:proofErr w:type="spellStart"/>
            <w:r>
              <w:rPr>
                <w:color w:val="303030"/>
                <w:sz w:val="24"/>
                <w:szCs w:val="24"/>
              </w:rPr>
              <w:t>pi@</w:t>
            </w:r>
            <w:proofErr w:type="gramStart"/>
            <w:r>
              <w:rPr>
                <w:color w:val="303030"/>
                <w:sz w:val="24"/>
                <w:szCs w:val="24"/>
              </w:rPr>
              <w:t>raspberry</w:t>
            </w:r>
            <w:proofErr w:type="spellEnd"/>
            <w:r>
              <w:rPr>
                <w:color w:val="303030"/>
                <w:sz w:val="24"/>
                <w:szCs w:val="24"/>
              </w:rPr>
              <w:t>:~</w:t>
            </w:r>
            <w:proofErr w:type="gramEnd"/>
            <w:r>
              <w:rPr>
                <w:color w:val="303030"/>
                <w:sz w:val="24"/>
                <w:szCs w:val="24"/>
              </w:rPr>
              <w:t xml:space="preserve"> $ </w:t>
            </w:r>
            <w:proofErr w:type="spellStart"/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>mosquitto</w:t>
            </w:r>
            <w:proofErr w:type="spellEnd"/>
            <w:r>
              <w:rPr>
                <w:rStyle w:val="Enfasigrassetto"/>
                <w:color w:val="303030"/>
                <w:sz w:val="24"/>
                <w:szCs w:val="24"/>
                <w:bdr w:val="none" w:sz="0" w:space="0" w:color="auto" w:frame="1"/>
              </w:rPr>
              <w:t xml:space="preserve"> -v </w:t>
            </w:r>
            <w:r>
              <w:rPr>
                <w:rStyle w:val="Enfasigrassetto"/>
                <w:rFonts w:asciiTheme="minorHAnsi" w:hAnsiTheme="minorHAnsi" w:cstheme="minorHAnsi"/>
                <w:b w:val="0"/>
                <w:color w:val="303030"/>
                <w:sz w:val="24"/>
                <w:szCs w:val="24"/>
                <w:bdr w:val="none" w:sz="0" w:space="0" w:color="auto" w:frame="1"/>
              </w:rPr>
              <w:t>.</w:t>
            </w:r>
          </w:p>
          <w:p w:rsidR="00D719CE" w:rsidRPr="00D967CE" w:rsidRDefault="00D719CE" w:rsidP="00F24F2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</w:rPr>
            </w:pPr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Nota: se </w:t>
            </w:r>
            <w:proofErr w:type="spellStart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Mosquitto</w:t>
            </w:r>
            <w:proofErr w:type="spellEnd"/>
            <w:r w:rsidRPr="00D967CE"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 ritorna un errore del tipo </w:t>
            </w:r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address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>already</w:t>
            </w:r>
            <w:proofErr w:type="spellEnd"/>
            <w:r>
              <w:rPr>
                <w:rFonts w:asciiTheme="minorHAnsi" w:hAnsiTheme="minorHAnsi" w:cstheme="minorHAnsi"/>
                <w:color w:val="303030"/>
                <w:sz w:val="24"/>
                <w:szCs w:val="24"/>
              </w:rPr>
              <w:t xml:space="preserve"> in use” non ci sono problemi.</w:t>
            </w:r>
          </w:p>
        </w:tc>
      </w:tr>
    </w:tbl>
    <w:p w:rsidR="00D719CE" w:rsidRPr="00D719CE" w:rsidRDefault="00D719CE" w:rsidP="00D719CE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256AAC" w:rsidRDefault="00256AAC" w:rsidP="00256A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484C30">
        <w:rPr>
          <w:rFonts w:asciiTheme="majorHAnsi" w:hAnsiTheme="majorHAnsi" w:cstheme="majorHAnsi"/>
          <w:color w:val="FF0000"/>
          <w:sz w:val="28"/>
          <w:szCs w:val="28"/>
        </w:rPr>
        <w:t xml:space="preserve">Creazione flow-chart in </w:t>
      </w:r>
      <w:proofErr w:type="spellStart"/>
      <w:r w:rsidRPr="00484C30">
        <w:rPr>
          <w:rFonts w:asciiTheme="majorHAnsi" w:hAnsiTheme="majorHAnsi" w:cstheme="majorHAnsi"/>
          <w:color w:val="FF0000"/>
          <w:sz w:val="28"/>
          <w:szCs w:val="28"/>
        </w:rPr>
        <w:t>Node</w:t>
      </w:r>
      <w:proofErr w:type="spellEnd"/>
      <w:r w:rsidRPr="00484C30">
        <w:rPr>
          <w:rFonts w:asciiTheme="majorHAnsi" w:hAnsiTheme="majorHAnsi" w:cstheme="majorHAnsi"/>
          <w:color w:val="FF0000"/>
          <w:sz w:val="28"/>
          <w:szCs w:val="28"/>
        </w:rPr>
        <w:t>-RED</w:t>
      </w:r>
      <w:r w:rsidR="00484C30" w:rsidRPr="00484C30">
        <w:rPr>
          <w:rFonts w:asciiTheme="majorHAnsi" w:hAnsiTheme="majorHAnsi" w:cstheme="majorHAnsi"/>
          <w:color w:val="FF0000"/>
          <w:sz w:val="28"/>
          <w:szCs w:val="28"/>
        </w:rPr>
        <w:t xml:space="preserve"> per comunicazione MQTT con </w:t>
      </w:r>
      <w:proofErr w:type="spellStart"/>
      <w:r w:rsidR="00484C30" w:rsidRPr="00484C30">
        <w:rPr>
          <w:rFonts w:asciiTheme="majorHAnsi" w:hAnsiTheme="majorHAnsi" w:cstheme="majorHAnsi"/>
          <w:color w:val="FF0000"/>
          <w:sz w:val="28"/>
          <w:szCs w:val="28"/>
        </w:rPr>
        <w:t>Node</w:t>
      </w:r>
      <w:proofErr w:type="spellEnd"/>
      <w:r w:rsidR="00484C30" w:rsidRPr="00484C30">
        <w:rPr>
          <w:rFonts w:asciiTheme="majorHAnsi" w:hAnsiTheme="majorHAnsi" w:cstheme="majorHAnsi"/>
          <w:color w:val="FF0000"/>
          <w:sz w:val="28"/>
          <w:szCs w:val="28"/>
        </w:rPr>
        <w:t>-RED</w:t>
      </w:r>
    </w:p>
    <w:p w:rsidR="00484C30" w:rsidRPr="00484C30" w:rsidRDefault="00484C30" w:rsidP="00484C30">
      <w:pPr>
        <w:rPr>
          <w:rFonts w:asciiTheme="majorHAnsi" w:hAnsiTheme="majorHAnsi" w:cstheme="majorHAnsi"/>
          <w:color w:val="FF0000"/>
          <w:sz w:val="28"/>
          <w:szCs w:val="28"/>
        </w:rPr>
      </w:pPr>
    </w:p>
    <w:tbl>
      <w:tblPr>
        <w:tblStyle w:val="Grigliatabella"/>
        <w:tblW w:w="9379" w:type="dxa"/>
        <w:tblInd w:w="539" w:type="dxa"/>
        <w:tblLook w:val="04A0" w:firstRow="1" w:lastRow="0" w:firstColumn="1" w:lastColumn="0" w:noHBand="0" w:noVBand="1"/>
      </w:tblPr>
      <w:tblGrid>
        <w:gridCol w:w="9379"/>
      </w:tblGrid>
      <w:tr w:rsidR="00484C30" w:rsidRPr="00256AAC" w:rsidTr="00F506EB">
        <w:tc>
          <w:tcPr>
            <w:tcW w:w="9379" w:type="dxa"/>
          </w:tcPr>
          <w:p w:rsidR="00484C30" w:rsidRPr="00256AAC" w:rsidRDefault="00484C30" w:rsidP="00F506EB">
            <w:pPr>
              <w:spacing w:line="360" w:lineRule="auto"/>
              <w:rPr>
                <w:rFonts w:cstheme="minorHAnsi"/>
                <w:color w:val="000000" w:themeColor="text1"/>
                <w:szCs w:val="28"/>
              </w:rPr>
            </w:pPr>
          </w:p>
        </w:tc>
      </w:tr>
      <w:tr w:rsidR="00484C30" w:rsidRPr="006D2F9E" w:rsidTr="00F506EB">
        <w:tc>
          <w:tcPr>
            <w:tcW w:w="9379" w:type="dxa"/>
          </w:tcPr>
          <w:p w:rsidR="00484C30" w:rsidRPr="00D967CE" w:rsidRDefault="00484C30" w:rsidP="00F506E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</w:p>
        </w:tc>
      </w:tr>
      <w:tr w:rsidR="00484C30" w:rsidRPr="00D967CE" w:rsidTr="00F506EB">
        <w:tc>
          <w:tcPr>
            <w:tcW w:w="9379" w:type="dxa"/>
          </w:tcPr>
          <w:p w:rsidR="00484C30" w:rsidRPr="00D967CE" w:rsidRDefault="00484C30" w:rsidP="00F506EB">
            <w:pPr>
              <w:pStyle w:val="Paragrafoelenco"/>
              <w:spacing w:line="360" w:lineRule="auto"/>
              <w:ind w:left="0"/>
              <w:rPr>
                <w:rFonts w:cstheme="minorHAnsi"/>
                <w:color w:val="000000" w:themeColor="text1"/>
                <w:szCs w:val="28"/>
              </w:rPr>
            </w:pPr>
          </w:p>
        </w:tc>
      </w:tr>
      <w:tr w:rsidR="00484C30" w:rsidRPr="006D2F9E" w:rsidTr="00F506EB">
        <w:tc>
          <w:tcPr>
            <w:tcW w:w="9379" w:type="dxa"/>
          </w:tcPr>
          <w:p w:rsidR="00484C30" w:rsidRPr="00D967CE" w:rsidRDefault="00484C30" w:rsidP="00F506E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</w:p>
        </w:tc>
      </w:tr>
      <w:tr w:rsidR="00484C30" w:rsidRPr="00D967CE" w:rsidTr="00F506EB">
        <w:tc>
          <w:tcPr>
            <w:tcW w:w="9379" w:type="dxa"/>
          </w:tcPr>
          <w:p w:rsidR="00484C30" w:rsidRPr="00D967CE" w:rsidRDefault="00484C30" w:rsidP="00F506E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</w:p>
        </w:tc>
      </w:tr>
      <w:tr w:rsidR="00484C30" w:rsidRPr="00D967CE" w:rsidTr="00F506EB">
        <w:tc>
          <w:tcPr>
            <w:tcW w:w="9379" w:type="dxa"/>
          </w:tcPr>
          <w:p w:rsidR="00484C30" w:rsidRPr="006D2F9E" w:rsidRDefault="00484C30" w:rsidP="00F506E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</w:rPr>
            </w:pPr>
          </w:p>
        </w:tc>
      </w:tr>
      <w:tr w:rsidR="00484C30" w:rsidRPr="00D967CE" w:rsidTr="00F506EB">
        <w:tc>
          <w:tcPr>
            <w:tcW w:w="9379" w:type="dxa"/>
          </w:tcPr>
          <w:p w:rsidR="00484C30" w:rsidRPr="00D967CE" w:rsidRDefault="00484C30" w:rsidP="00F506E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  <w:lang w:val="en-US"/>
              </w:rPr>
            </w:pPr>
          </w:p>
        </w:tc>
      </w:tr>
      <w:tr w:rsidR="00484C30" w:rsidRPr="006D2F9E" w:rsidTr="00F506EB">
        <w:tc>
          <w:tcPr>
            <w:tcW w:w="9379" w:type="dxa"/>
          </w:tcPr>
          <w:p w:rsidR="00484C30" w:rsidRPr="00D967CE" w:rsidRDefault="00484C30" w:rsidP="00F506EB">
            <w:pPr>
              <w:pStyle w:val="PreformattatoHTML"/>
              <w:spacing w:line="360" w:lineRule="auto"/>
              <w:textAlignment w:val="baseline"/>
              <w:rPr>
                <w:color w:val="303030"/>
                <w:sz w:val="24"/>
                <w:szCs w:val="24"/>
                <w:lang w:val="en-US"/>
              </w:rPr>
            </w:pPr>
          </w:p>
        </w:tc>
      </w:tr>
      <w:tr w:rsidR="00484C30" w:rsidRPr="00D967CE" w:rsidTr="00F506EB">
        <w:tc>
          <w:tcPr>
            <w:tcW w:w="9379" w:type="dxa"/>
          </w:tcPr>
          <w:p w:rsidR="00484C30" w:rsidRPr="00D967CE" w:rsidRDefault="00484C30" w:rsidP="00F506EB">
            <w:pPr>
              <w:pStyle w:val="PreformattatoHTML"/>
              <w:spacing w:line="360" w:lineRule="auto"/>
              <w:textAlignment w:val="baseline"/>
              <w:rPr>
                <w:rFonts w:asciiTheme="minorHAnsi" w:hAnsiTheme="minorHAnsi" w:cstheme="minorHAnsi"/>
                <w:color w:val="303030"/>
                <w:sz w:val="24"/>
                <w:szCs w:val="24"/>
              </w:rPr>
            </w:pPr>
          </w:p>
        </w:tc>
      </w:tr>
    </w:tbl>
    <w:p w:rsidR="00484C30" w:rsidRPr="00484C30" w:rsidRDefault="00484C30" w:rsidP="00484C30">
      <w:pPr>
        <w:rPr>
          <w:rFonts w:asciiTheme="majorHAnsi" w:hAnsiTheme="majorHAnsi" w:cstheme="majorHAnsi"/>
          <w:color w:val="FF0000"/>
          <w:sz w:val="28"/>
          <w:szCs w:val="28"/>
        </w:rPr>
      </w:pPr>
    </w:p>
    <w:p w:rsidR="00484C30" w:rsidRPr="00484C30" w:rsidRDefault="00484C30" w:rsidP="00484C30">
      <w:pPr>
        <w:shd w:val="clear" w:color="auto" w:fill="FFFFFF"/>
        <w:spacing w:before="375" w:after="180" w:line="240" w:lineRule="atLeast"/>
        <w:outlineLvl w:val="1"/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  <w:t>Establishing an MQTT communication with Node-RED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In this section we’re going to establish an MQTT communication using the Node-RED nodes.</w:t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Dashboard Layout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lastRenderedPageBreak/>
        <w:t>The first step is to create the dashboard layout. In this example, we’ll have a button to control an ESP8266 output; a chart and a gauge to display temperature and humidity readings from the DHT11 sensor.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On the top right corner of the Node-RED window, select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Layout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tab under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dashboard 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tab. Create a tab called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Room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and inside the Room tab, create two groups: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 Lamp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and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Sensor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as shown in figure below.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"https://i1.wp.com/randomnerdtutorials.com/wp-content/uploads/2017/08/dashboard-layout-1.png?zoom=2&amp;resize=285%2C213&amp;ssl=1"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3616960" cy="2702560"/>
            <wp:effectExtent l="0" t="0" r="2540" b="2540"/>
            <wp:docPr id="16" name="Immagine 16" descr="https://i1.wp.com/randomnerdtutorials.com/wp-content/uploads/2017/08/dashboard-layout-1.png?zoom=2&amp;resize=285%2C21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randomnerdtutorials.com/wp-content/uploads/2017/08/dashboard-layout-1.png?zoom=2&amp;resize=285%2C213&amp;ssl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Creating the Flow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Drag the following nodes to the flow – see figure below: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"https://i1.wp.com/randomnerdtutorials.com/wp-content/uploads/2017/08/1_NodeRED_flow.png?zoom=2&amp;resize=281%2C162&amp;ssl=1"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3566160" cy="2062480"/>
            <wp:effectExtent l="0" t="0" r="2540" b="0"/>
            <wp:docPr id="15" name="Immagine 15" descr="https://i1.wp.com/randomnerdtutorials.com/wp-content/uploads/2017/08/1_NodeRED_flow.png?zoom=2&amp;resize=281%2C16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randomnerdtutorials.com/wp-content/uploads/2017/08/1_NodeRED_flow.png?zoom=2&amp;resize=281%2C162&amp;ssl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switch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this will control the ESP8266 output</w:t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proofErr w:type="spellStart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</w:t>
      </w:r>
      <w:proofErr w:type="spellEnd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 xml:space="preserve"> output node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this will publish a message to the ESP8266 accordingly to the switch state</w:t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2x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</w:t>
      </w:r>
      <w:proofErr w:type="spellStart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</w:t>
      </w:r>
      <w:proofErr w:type="spellEnd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 xml:space="preserve"> input nodes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 – </w:t>
      </w:r>
      <w:proofErr w:type="gramStart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this nodes</w:t>
      </w:r>
      <w:proofErr w:type="gramEnd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 will be subscribed to the temperature and humidity topics to receive sensor data from the ESP</w:t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chart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will display the temperature sensor readings</w:t>
      </w:r>
    </w:p>
    <w:p w:rsidR="00484C30" w:rsidRPr="00484C30" w:rsidRDefault="00484C30" w:rsidP="00484C30">
      <w:pPr>
        <w:numPr>
          <w:ilvl w:val="0"/>
          <w:numId w:val="2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lastRenderedPageBreak/>
        <w:t>gauge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– will display the humidity sensor readings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Node-RED and the MQTT broker need to be connected. To connect the MQTT broker to Node-</w:t>
      </w:r>
      <w:proofErr w:type="spellStart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REd</w:t>
      </w:r>
      <w:proofErr w:type="spellEnd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, double-click the MQTT output node. A new window pops up – as shown in figure below.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"https://i0.wp.com/randomnerdtutorials.com/wp-content/uploads/2017/08/MQTT-Output-node.png?resize=500%2C348&amp;ssl=1"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6116320" cy="4257040"/>
            <wp:effectExtent l="0" t="0" r="5080" b="0"/>
            <wp:docPr id="14" name="Immagine 14" descr="https://i0.wp.com/randomnerdtutorials.com/wp-content/uploads/2017/08/MQTT-Output-node.png?resize=500%2C34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randomnerdtutorials.com/wp-content/uploads/2017/08/MQTT-Output-node.png?resize=500%2C348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5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Click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 xml:space="preserve">Add new </w:t>
      </w:r>
      <w:proofErr w:type="spellStart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</w:t>
      </w:r>
      <w:proofErr w:type="spellEnd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-broker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option.</w:t>
      </w:r>
    </w:p>
    <w:p w:rsidR="00484C30" w:rsidRPr="00484C30" w:rsidRDefault="00484C30" w:rsidP="00484C30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lastRenderedPageBreak/>
        <w:t>Type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localhost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in the server field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"https://i2.wp.com/randomnerdtutorials.com/wp-content/uploads/2017/08/MQTT-Output-node-select-broker-1.png?resize=652%2C350&amp;ssl=1"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3279775"/>
            <wp:effectExtent l="0" t="0" r="5080" b="0"/>
            <wp:docPr id="13" name="Immagine 13" descr="https://i2.wp.com/randomnerdtutorials.com/wp-content/uploads/2017/08/MQTT-Output-node-select-broker-1.png?resize=652%2C35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2.wp.com/randomnerdtutorials.com/wp-content/uploads/2017/08/MQTT-Output-node-select-broker-1.png?resize=652%2C350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3"/>
        </w:numPr>
        <w:spacing w:after="300"/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All the other settings are configured properly by default.</w:t>
      </w:r>
    </w:p>
    <w:p w:rsidR="00484C30" w:rsidRPr="00484C30" w:rsidRDefault="00484C30" w:rsidP="00484C30">
      <w:pPr>
        <w:numPr>
          <w:ilvl w:val="0"/>
          <w:numId w:val="3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Press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Add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and the MQTT output node automatically connects to your broker.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Edit all the other nodes properties as shown in the following figures:</w:t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switch –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the switch sends an </w:t>
      </w:r>
      <w:proofErr w:type="gramStart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on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string</w:t>
      </w:r>
      <w:proofErr w:type="gramEnd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 message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when it’s on; and sends an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off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string message when it’s off. This node will publish on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room/lamp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 topic. Your ESP will then be subscribed to this topic, to receive its 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lastRenderedPageBreak/>
        <w:t>messages.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"https://i2.wp.com/randomnerdtutorials.com/wp-content/uploads/2017/08/switch-node.png?resize=494%2C530&amp;ssl=1"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6572250"/>
            <wp:effectExtent l="0" t="0" r="5080" b="6350"/>
            <wp:docPr id="12" name="Immagine 12" descr="https://i2.wp.com/randomnerdtutorials.com/wp-content/uploads/2017/08/switch-node.png?resize=494%2C53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2.wp.com/randomnerdtutorials.com/wp-content/uploads/2017/08/switch-node.png?resize=494%2C530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proofErr w:type="spellStart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</w:t>
      </w:r>
      <w:proofErr w:type="spellEnd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 xml:space="preserve"> output node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. This node is connected to the </w:t>
      </w:r>
      <w:proofErr w:type="spellStart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mosquitto</w:t>
      </w:r>
      <w:proofErr w:type="spellEnd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 broker and it will publish in 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lastRenderedPageBreak/>
        <w:t>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room/lamp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"https://i0.wp.com/randomnerdtutorials.com/wp-content/uploads/2017/08/mqtt-output-node-2.png?resize=497%2C274&amp;ssl=1"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3378200"/>
            <wp:effectExtent l="0" t="0" r="5080" b="0"/>
            <wp:docPr id="11" name="Immagine 11" descr="https://i0.wp.com/randomnerdtutorials.com/wp-content/uploads/2017/08/mqtt-output-node-2.png?resize=497%2C27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wp.com/randomnerdtutorials.com/wp-content/uploads/2017/08/mqtt-output-node-2.png?resize=497%2C274&amp;ssl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proofErr w:type="spellStart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mqtt</w:t>
      </w:r>
      <w:proofErr w:type="spellEnd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 xml:space="preserve"> input node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. This node is subscribed to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room/temperature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 topic to receive temperature sensor data from the ESP8266. The ESP8266 will be </w:t>
      </w:r>
      <w:proofErr w:type="spellStart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pusblishing</w:t>
      </w:r>
      <w:proofErr w:type="spellEnd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 the temperature readings on this topic.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"https://i1.wp.com/randomnerdtutorials.com/wp-content/uploads/2017/08/temperature-input-node.png?resize=493%2C276&amp;ssl=1"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3425825"/>
            <wp:effectExtent l="0" t="0" r="5080" b="3175"/>
            <wp:docPr id="10" name="Immagine 10" descr="https://i1.wp.com/randomnerdtutorials.com/wp-content/uploads/2017/08/temperature-input-node.png?resize=493%2C27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1.wp.com/randomnerdtutorials.com/wp-content/uploads/2017/08/temperature-input-node.png?resize=493%2C276&amp;ssl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lastRenderedPageBreak/>
        <w:t>chart.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The chart will display the readings received on the r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oom/temperature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"https://i1.wp.com/randomnerdtutorials.com/wp-content/uploads/2017/08/chart-node.png?resize=489%2C672&amp;ssl=1"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8408670"/>
            <wp:effectExtent l="0" t="0" r="5080" b="0"/>
            <wp:docPr id="9" name="Immagine 9" descr="https://i1.wp.com/randomnerdtutorials.com/wp-content/uploads/2017/08/chart-node.png?resize=489%2C67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1.wp.com/randomnerdtutorials.com/wp-content/uploads/2017/08/chart-node.png?resize=489%2C672&amp;ssl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840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proofErr w:type="spellStart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lastRenderedPageBreak/>
        <w:t>mqtt</w:t>
      </w:r>
      <w:proofErr w:type="spellEnd"/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 xml:space="preserve"> input node.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This node is subscribed to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room/humidity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 topic to receive humidity sensor data from the ESP8266. The ESP8266 will be </w:t>
      </w:r>
      <w:proofErr w:type="spellStart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pusblishing</w:t>
      </w:r>
      <w:proofErr w:type="spellEnd"/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 xml:space="preserve"> the humidity readings on this same topic.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instrText xml:space="preserve"> INCLUDEPICTURE "https://i0.wp.com/randomnerdtutorials.com/wp-content/uploads/2017/08/humidity-input-node.png?resize=499%2C275&amp;ssl=1" \* MERGEFORMATINET </w:instrText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666666"/>
          <w:sz w:val="27"/>
          <w:szCs w:val="27"/>
          <w:lang w:eastAsia="it-IT"/>
        </w:rPr>
        <w:drawing>
          <wp:inline distT="0" distB="0" distL="0" distR="0">
            <wp:extent cx="6116320" cy="3371850"/>
            <wp:effectExtent l="0" t="0" r="5080" b="6350"/>
            <wp:docPr id="8" name="Immagine 8" descr="https://i0.wp.com/randomnerdtutorials.com/wp-content/uploads/2017/08/humidity-input-node.png?resize=499%2C27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randomnerdtutorials.com/wp-content/uploads/2017/08/humidity-input-node.png?resize=499%2C275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666666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numPr>
          <w:ilvl w:val="0"/>
          <w:numId w:val="4"/>
        </w:numPr>
        <w:ind w:left="0"/>
        <w:textAlignment w:val="baseline"/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gauge. 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The gauge will display the readings received on the </w:t>
      </w:r>
      <w:r w:rsidRPr="00484C30">
        <w:rPr>
          <w:rFonts w:ascii="Arial" w:eastAsia="Times New Roman" w:hAnsi="Arial" w:cs="Arial"/>
          <w:b/>
          <w:bCs/>
          <w:color w:val="666666"/>
          <w:sz w:val="27"/>
          <w:szCs w:val="27"/>
          <w:bdr w:val="none" w:sz="0" w:space="0" w:color="auto" w:frame="1"/>
          <w:lang w:val="en-US" w:eastAsia="it-IT"/>
        </w:rPr>
        <w:t>room/humidity</w:t>
      </w:r>
      <w:r w:rsidRPr="00484C30">
        <w:rPr>
          <w:rFonts w:ascii="Arial" w:eastAsia="Times New Roman" w:hAnsi="Arial" w:cs="Arial"/>
          <w:color w:val="666666"/>
          <w:sz w:val="27"/>
          <w:szCs w:val="27"/>
          <w:lang w:val="en-US" w:eastAsia="it-IT"/>
        </w:rPr>
        <w:t> topic.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lastRenderedPageBreak/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"https://i0.wp.com/randomnerdtutorials.com/wp-content/uploads/2017/08/gauge-settings.jpg?resize=442%2C410&amp;ssl=1"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5608320" cy="5201920"/>
            <wp:effectExtent l="0" t="0" r="5080" b="5080"/>
            <wp:docPr id="7" name="Immagine 7" descr="https://i0.wp.com/randomnerdtutorials.com/wp-content/uploads/2017/08/gauge-settings.jpg?resize=442%2C41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0.wp.com/randomnerdtutorials.com/wp-content/uploads/2017/08/gauge-settings.jpg?resize=442%2C410&amp;ssl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2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Wire your nodes as shown in the figure below.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instrText xml:space="preserve"> INCLUDEPICTURE "https://i0.wp.com/randomnerdtutorials.com/wp-content/uploads/2017/08/wiring-nodes.png?resize=344%2C230&amp;ssl=1"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4368800" cy="2926080"/>
            <wp:effectExtent l="0" t="0" r="0" b="0"/>
            <wp:docPr id="6" name="Immagine 6" descr="https://i0.wp.com/randomnerdtutorials.com/wp-content/uploads/2017/08/wiring-nodes.png?resize=344%2C23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0.wp.com/randomnerdtutorials.com/wp-content/uploads/2017/08/wiring-nodes.png?resize=344%2C230&amp;ssl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lastRenderedPageBreak/>
        <w:t>Your Node-RED application is ready. Click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Deploy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button on the top right corner.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instrText xml:space="preserve"> INCLUDEPICTURE "https://i2.wp.com/randomnerdtutorials.com/wp-content/uploads/2016/08/7-Deploy-Your-Application.png?resize=145%2C43&amp;ssl=1" \* MERGEFORMATINET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noProof/>
          <w:color w:val="303030"/>
          <w:sz w:val="27"/>
          <w:szCs w:val="27"/>
          <w:lang w:eastAsia="it-IT"/>
        </w:rPr>
        <w:drawing>
          <wp:inline distT="0" distB="0" distL="0" distR="0">
            <wp:extent cx="1838960" cy="548640"/>
            <wp:effectExtent l="0" t="0" r="2540" b="0"/>
            <wp:docPr id="5" name="Immagine 5" descr="https://i2.wp.com/randomnerdtutorials.com/wp-content/uploads/2016/08/7-Deploy-Your-Application.png?resize=145%2C4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2.wp.com/randomnerdtutorials.com/wp-content/uploads/2016/08/7-Deploy-Your-Application.png?resize=145%2C43&amp;ssl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The Node-RED application is ready. To see how your dashboard looks go </w:t>
      </w:r>
      <w:proofErr w:type="gramStart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to  </w:t>
      </w:r>
      <w:r w:rsidRPr="00484C30">
        <w:rPr>
          <w:rFonts w:ascii="Arial" w:eastAsia="Times New Roman" w:hAnsi="Arial" w:cs="Arial"/>
          <w:b/>
          <w:bCs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http://</w:t>
      </w:r>
      <w:r w:rsidRPr="00484C30">
        <w:rPr>
          <w:rFonts w:ascii="Arial" w:eastAsia="Times New Roman" w:hAnsi="Arial" w:cs="Arial"/>
          <w:b/>
          <w:bCs/>
          <w:i/>
          <w:iCs/>
          <w:color w:val="FF0000"/>
          <w:sz w:val="27"/>
          <w:szCs w:val="27"/>
          <w:bdr w:val="none" w:sz="0" w:space="0" w:color="auto" w:frame="1"/>
          <w:lang w:val="en-US" w:eastAsia="it-IT"/>
        </w:rPr>
        <w:t>your-pi-ip-address</w:t>
      </w:r>
      <w:r w:rsidRPr="00484C30">
        <w:rPr>
          <w:rFonts w:ascii="Arial" w:eastAsia="Times New Roman" w:hAnsi="Arial" w:cs="Arial"/>
          <w:b/>
          <w:bCs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/ui</w:t>
      </w:r>
      <w:proofErr w:type="gramEnd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Now, follow the next sections to prepare your ESP8266.</w:t>
      </w:r>
    </w:p>
    <w:p w:rsidR="00484C30" w:rsidRPr="00484C30" w:rsidRDefault="00484C30" w:rsidP="00484C30">
      <w:pPr>
        <w:shd w:val="clear" w:color="auto" w:fill="FFFFFF"/>
        <w:spacing w:before="375" w:after="180" w:line="240" w:lineRule="atLeast"/>
        <w:outlineLvl w:val="1"/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  <w:t>Preparing your Arduino IDE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We’ll program the ESP8266 using the Arduino IDE. In order to upload code to your ESP8266 using the Arduino IDE, you need to install the ESP8266 add-on (</w:t>
      </w:r>
      <w:hyperlink r:id="rId17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How to Install the ESP8266 Board in Arduino IDE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). You’ll also need to install two additional libraries to have everything ready for your ESP8266.</w:t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 xml:space="preserve">Installing the </w:t>
      </w:r>
      <w:proofErr w:type="spellStart"/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PubSubClient</w:t>
      </w:r>
      <w:proofErr w:type="spellEnd"/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 xml:space="preserve"> Library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 </w:t>
      </w:r>
      <w:proofErr w:type="spellStart"/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begin"/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instrText xml:space="preserve"> HYPERLINK "https://github.com/knolleary/pubsubclient" \t "_blank" </w:instrText>
      </w:r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separate"/>
      </w:r>
      <w:r w:rsidRPr="00484C30">
        <w:rPr>
          <w:rFonts w:ascii="Arial" w:eastAsia="Times New Roman" w:hAnsi="Arial" w:cs="Arial"/>
          <w:color w:val="1A0DAB"/>
          <w:sz w:val="27"/>
          <w:szCs w:val="27"/>
          <w:lang w:val="en-US" w:eastAsia="it-IT"/>
        </w:rPr>
        <w:t>PubSubClient</w:t>
      </w:r>
      <w:proofErr w:type="spellEnd"/>
      <w:r w:rsidRPr="00484C30">
        <w:rPr>
          <w:rFonts w:ascii="Arial" w:eastAsia="Times New Roman" w:hAnsi="Arial" w:cs="Arial"/>
          <w:color w:val="303030"/>
          <w:sz w:val="27"/>
          <w:szCs w:val="27"/>
          <w:lang w:eastAsia="it-IT"/>
        </w:rPr>
        <w:fldChar w:fldCharType="end"/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library provides a client for doing simple publish/subscribe messaging with a server that supports MQTT (basically allows your ESP8266 to talk with Node-RED).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1)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</w:t>
      </w:r>
      <w:hyperlink r:id="rId18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 xml:space="preserve">Click here to download the </w:t>
        </w:r>
        <w:proofErr w:type="spellStart"/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PubSubClient</w:t>
        </w:r>
        <w:proofErr w:type="spellEnd"/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 xml:space="preserve"> library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. You should have a </w:t>
      </w:r>
      <w:r w:rsidRPr="00484C30">
        <w:rPr>
          <w:rFonts w:ascii="Arial" w:eastAsia="Times New Roman" w:hAnsi="Arial" w:cs="Arial"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.zip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in your Downloads 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2)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Unzip the </w:t>
      </w:r>
      <w:r w:rsidRPr="00484C30">
        <w:rPr>
          <w:rFonts w:ascii="Arial" w:eastAsia="Times New Roman" w:hAnsi="Arial" w:cs="Arial"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.zip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and you should get </w:t>
      </w:r>
      <w:proofErr w:type="spellStart"/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pubsubclient</w:t>
      </w:r>
      <w:proofErr w:type="spellEnd"/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-master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3)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Rename your folder from</w:t>
      </w:r>
      <w:del w:id="0" w:author="Unknown">
        <w:r w:rsidRPr="00484C30">
          <w:rPr>
            <w:rFonts w:ascii="Arial" w:eastAsia="Times New Roman" w:hAnsi="Arial" w:cs="Arial"/>
            <w:b/>
            <w:bCs/>
            <w:strike/>
            <w:color w:val="303030"/>
            <w:sz w:val="27"/>
            <w:szCs w:val="27"/>
            <w:bdr w:val="none" w:sz="0" w:space="0" w:color="auto" w:frame="1"/>
            <w:lang w:val="en-US" w:eastAsia="it-IT"/>
          </w:rPr>
          <w:delText> pubsubclient-master</w:delText>
        </w:r>
      </w:del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to </w:t>
      </w:r>
      <w:proofErr w:type="spellStart"/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pubsubclient</w:t>
      </w:r>
      <w:proofErr w:type="spellEnd"/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4)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Move the </w:t>
      </w:r>
      <w:proofErr w:type="spellStart"/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pubsubclient</w:t>
      </w:r>
      <w:proofErr w:type="spellEnd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to your Arduino IDE installation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libraries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5)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Then, re-open your Arduino IDE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The library comes with a number of example sketches. See File &gt;Examples &gt; </w:t>
      </w:r>
      <w:proofErr w:type="spellStart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PubSubClient</w:t>
      </w:r>
      <w:proofErr w:type="spellEnd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 within the Arduino IDE software.</w:t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Installing the DHT Sensor Library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 </w:t>
      </w:r>
      <w:hyperlink r:id="rId19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DHT sensor library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provides an easy way of using any DHT sensor to read temperature and humidity with your ESP8266 or Arduino boards.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1)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</w:t>
      </w:r>
      <w:hyperlink r:id="rId20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Click here to download the DHT sensor library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. You should have a </w:t>
      </w:r>
      <w:r w:rsidRPr="00484C30">
        <w:rPr>
          <w:rFonts w:ascii="Arial" w:eastAsia="Times New Roman" w:hAnsi="Arial" w:cs="Arial"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.zip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in your Downloads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2)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Unzip the </w:t>
      </w:r>
      <w:r w:rsidRPr="00484C30">
        <w:rPr>
          <w:rFonts w:ascii="Arial" w:eastAsia="Times New Roman" w:hAnsi="Arial" w:cs="Arial"/>
          <w:i/>
          <w:iCs/>
          <w:color w:val="303030"/>
          <w:sz w:val="27"/>
          <w:szCs w:val="27"/>
          <w:bdr w:val="none" w:sz="0" w:space="0" w:color="auto" w:frame="1"/>
          <w:lang w:val="en-US" w:eastAsia="it-IT"/>
        </w:rPr>
        <w:t>.zip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folder and you should get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DHT-sensor-library-master 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3)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Rename your folder from </w:t>
      </w:r>
      <w:del w:id="1" w:author="Unknown">
        <w:r w:rsidRPr="00484C30">
          <w:rPr>
            <w:rFonts w:ascii="Arial" w:eastAsia="Times New Roman" w:hAnsi="Arial" w:cs="Arial"/>
            <w:b/>
            <w:bCs/>
            <w:strike/>
            <w:color w:val="303030"/>
            <w:sz w:val="27"/>
            <w:szCs w:val="27"/>
            <w:bdr w:val="none" w:sz="0" w:space="0" w:color="auto" w:frame="1"/>
            <w:lang w:val="en-US" w:eastAsia="it-IT"/>
          </w:rPr>
          <w:delText>DHT-sensor-library-master</w:delText>
        </w:r>
      </w:del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to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 DHT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4)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Move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DHT 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folder to your Arduino IDE installation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libraries 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folder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5)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Then re-open your Arduino IDE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lastRenderedPageBreak/>
        <w:t>For more information about the DHT11 sensor and the ESP8266, read </w:t>
      </w:r>
      <w:hyperlink r:id="rId21" w:tgtFrame="_blank" w:history="1">
        <w:r w:rsidRPr="00484C30">
          <w:rPr>
            <w:rFonts w:ascii="Arial" w:eastAsia="Times New Roman" w:hAnsi="Arial" w:cs="Arial"/>
            <w:color w:val="1A0DAB"/>
            <w:sz w:val="27"/>
            <w:szCs w:val="27"/>
            <w:lang w:val="en-US" w:eastAsia="it-IT"/>
          </w:rPr>
          <w:t>ESP8266 DHT11/DHT22 Temperature and Humidity Web Server with Arduino IDE</w:t>
        </w:r>
      </w:hyperlink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.</w:t>
      </w:r>
    </w:p>
    <w:p w:rsidR="00484C30" w:rsidRPr="00484C30" w:rsidRDefault="00484C30" w:rsidP="00484C30">
      <w:pPr>
        <w:shd w:val="clear" w:color="auto" w:fill="FFFFFF"/>
        <w:spacing w:before="330" w:after="165" w:line="240" w:lineRule="atLeast"/>
        <w:outlineLvl w:val="2"/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3"/>
          <w:szCs w:val="43"/>
          <w:lang w:val="en-US" w:eastAsia="it-IT"/>
        </w:rPr>
        <w:t>Selecting the right board on Arduino IDE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You also need to select the right board on Arduino IDE: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1)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Go to Tools and select “</w:t>
      </w:r>
      <w:proofErr w:type="spellStart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NodeMCU</w:t>
      </w:r>
      <w:proofErr w:type="spellEnd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 1.0 (ESP-12E Module)”.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2)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Select your ESP port number under the Tools &gt; Port &gt; COM4 (in my case)</w:t>
      </w:r>
    </w:p>
    <w:p w:rsidR="00484C30" w:rsidRPr="00484C30" w:rsidRDefault="00484C30" w:rsidP="00484C30">
      <w:pPr>
        <w:shd w:val="clear" w:color="auto" w:fill="FFFFFF"/>
        <w:spacing w:before="375" w:after="180" w:line="240" w:lineRule="atLeast"/>
        <w:outlineLvl w:val="1"/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</w:pPr>
      <w:r w:rsidRPr="00484C30">
        <w:rPr>
          <w:rFonts w:ascii="Arial" w:eastAsia="Times New Roman" w:hAnsi="Arial" w:cs="Arial"/>
          <w:color w:val="0F0F0F"/>
          <w:sz w:val="48"/>
          <w:szCs w:val="48"/>
          <w:lang w:val="en-US" w:eastAsia="it-IT"/>
        </w:rPr>
        <w:t>Uploading code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Now, you can upload the following code to your ESP8266. This code publishes messages of the temperature and humidity from the DHT11 sensor on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room/temperature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and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room/humidity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topics trough MQTT protocol.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 ESP is subscribed to the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room/lamp</w:t>
      </w: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 topic to receive the messages published on that topic by the Node-RED application, to turn the lamp on or off.</w:t>
      </w:r>
    </w:p>
    <w:p w:rsidR="00484C30" w:rsidRPr="00484C30" w:rsidRDefault="00484C30" w:rsidP="00484C30">
      <w:pPr>
        <w:shd w:val="clear" w:color="auto" w:fill="FFFFFF"/>
        <w:spacing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The code is well commented on where you need to make changes. </w:t>
      </w:r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 xml:space="preserve">You need to edit the code with your own SSID, password and </w:t>
      </w:r>
      <w:proofErr w:type="spellStart"/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>RPi</w:t>
      </w:r>
      <w:proofErr w:type="spellEnd"/>
      <w:r w:rsidRPr="00484C30">
        <w:rPr>
          <w:rFonts w:ascii="Arial" w:eastAsia="Times New Roman" w:hAnsi="Arial" w:cs="Arial"/>
          <w:b/>
          <w:bCs/>
          <w:color w:val="303030"/>
          <w:sz w:val="27"/>
          <w:szCs w:val="27"/>
          <w:bdr w:val="none" w:sz="0" w:space="0" w:color="auto" w:frame="1"/>
          <w:lang w:val="en-US" w:eastAsia="it-IT"/>
        </w:rPr>
        <w:t xml:space="preserve"> IP address.</w:t>
      </w:r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This code is also compatible with other DHT sensors – you just need to uncomment and comment the right lines of code to </w:t>
      </w:r>
      <w:proofErr w:type="spellStart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chose</w:t>
      </w:r>
      <w:proofErr w:type="spellEnd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 your sensor.</w:t>
      </w:r>
    </w:p>
    <w:p w:rsidR="00484C30" w:rsidRPr="00484C30" w:rsidRDefault="00484C30" w:rsidP="00484C30">
      <w:p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textAlignment w:val="baseline"/>
        <w:rPr>
          <w:rFonts w:ascii="Courier" w:eastAsia="Times New Roman" w:hAnsi="Courier" w:cs="Courier New"/>
          <w:color w:val="303030"/>
          <w:lang w:val="en-US" w:eastAsia="it-IT"/>
        </w:rPr>
      </w:pP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/*****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All the resources for this project: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http://randomnerdtutorials.com/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*****/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#include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&lt;ESP8266WiFi.h&gt;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#include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&lt;</w:t>
      </w:r>
      <w:proofErr w:type="spellStart"/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PubSubClient.h</w:t>
      </w:r>
      <w:proofErr w:type="spellEnd"/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&gt;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#include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</w:t>
      </w:r>
      <w:proofErr w:type="spellStart"/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DHT.h</w:t>
      </w:r>
      <w:proofErr w:type="spellEnd"/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Uncomment one of the lines bellow for whatever DHT sensor type you're using!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#define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DHTTYPE DHT11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DHT 11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lastRenderedPageBreak/>
        <w:t>//#define DHTTYPE DHT21   // DHT 21 (AM2301)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//#define DHTTYPE DHT22   // DHT 22  (AM2302), AM2321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Change the credentials below, so your ESP8266 connects to your router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const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char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*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ssid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"REPLACE_WITH_YOUR_SSID"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const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char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*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password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"REPLACE_WITH_YOUR_PASSWORD"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Change the variable to your Raspberry Pi IP address, so it connects to your MQTT broker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const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char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*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mqtt_server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"REPLACE_WITH_YOUR_RPI_IP_ADDRESS"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Initializes the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espClient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. You should change the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espClient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name if you have multiple ESPs running in your home automation system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WiFiClient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espClient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PubSubClient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espClient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DHT Sensor - GPIO 5 = D1 on ESP-12E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NodeMCU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board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const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int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DHTPin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5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Lamp - LED - GPIO 4 = D2 on ESP-12E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NodeMCU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board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const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int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lamp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4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Initialize DHT sensor.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DHT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dht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DHTPin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DHTTYPE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Timers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auxiliar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variables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long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now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millis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long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lastMeasure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0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Don't change the function below. This functions connects your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lastRenderedPageBreak/>
        <w:t>ESP8266 to your router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void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setup_wifi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>  delay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10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We start by connecting to a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WiFi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network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"Connecting to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ssid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WiFi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begin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ssid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password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while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WiFi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status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!=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WL_CONNECTED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>    delay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500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"."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</w:t>
      </w:r>
      <w:proofErr w:type="spellStart"/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WiFi</w:t>
      </w:r>
      <w:proofErr w:type="spellEnd"/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 xml:space="preserve"> connected - ESP IP address: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WiFi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localIP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This functions is executed when some device publishes a message to a topic that your ESP8266 is subscribed to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Change the function below to add logic to your program, so when a device publishes a message to a topic that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your ESP8266 is subscribed you can actually do something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void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callback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String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topic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byte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*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message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unsigned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int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length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"Message arrived on topic: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topic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". Message: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String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messageTemp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for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int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i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0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i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&lt;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length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i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++)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((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char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message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[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i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]);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messageTemp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+=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char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message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[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i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];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lastRenderedPageBreak/>
        <w:t xml:space="preserve">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Feel free to add more if statements to control more GPIOs with MQTT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If a message is received on the topic room/lamp, you check if the message is either on or off. Turns the lamp GPIO according to the message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if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topic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==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"room/lamp"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"Changing Room lamp to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if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messageTemp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"on"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digitalWrite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lamp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HIGH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"On"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else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if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messageTemp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"off"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digitalWrite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lamp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LOW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"Off"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This functions reconnects your ESP8266 to your MQTT broker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Change the function below if you want to subscribe to more topics with your ESP8266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void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reconnect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Loop until we're reconnected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while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(!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connected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"Attempting MQTT connection..."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Attempt to connect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lastRenderedPageBreak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/*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YOU MIGHT NEED TO CHANGE THIS LINE, IF YOU'RE HAVING PROBLEMS WITH MQTT MULTIPLE CONNECTIONS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To change the ESP device ID, you will have to give a new name to the ESP8266.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Here's how it looks: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  if (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client.connect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("ESP8266Client")) {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You can do it like this: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  if (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client.connect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("ESP1_Office")) {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Then, for the other ESP: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  if (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client.connect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("ESP2_Garage")) {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  That should solve your MQTT multiple connections problem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br/>
        <w:t>    */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if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connect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"ESP8266Client"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"connected"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 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Subscribe or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resubscribe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to a topic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You can subscribe to more topics (to control more LEDs in this example)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subscribe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"room/lamp"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else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 xml:space="preserve">"failed, </w:t>
      </w:r>
      <w:proofErr w:type="spellStart"/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rc</w:t>
      </w:r>
      <w:proofErr w:type="spellEnd"/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="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state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 try again in 5 seconds"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Wait 5 seconds before retrying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>      delay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5000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The setup function sets your ESP GPIOs to Outputs, starts the serial communication at a baud rate of 115200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lastRenderedPageBreak/>
        <w:t xml:space="preserve">// Sets your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mqtt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broker and sets the callback function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The callback function is what receives messages and actually controls the LEDs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void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setup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pinMode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lamp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OUTPUT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dht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begin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begin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115200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setup_wifi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setServer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mqtt_server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1883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setCallback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callback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For this project, you don't need to change anything in the loop function. Basically it ensures that you ESP is connected to your broker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void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loop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if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(!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connected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>    reconnect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if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(!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loop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connect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"ESP8266Client"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now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millis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Publishes new temperature and humidity every 30 seconds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if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now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-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lastMeasure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&gt;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30000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lastMeasure</w:t>
      </w:r>
      <w:proofErr w:type="spellEnd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now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Sensor readings may also be up to 2 seconds 'old' (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its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a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lastRenderedPageBreak/>
        <w:t>very slow sensor)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float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h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dht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readHumidity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Read temperature as Celsius (the default)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float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t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dht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readTemperature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Read temperature as Fahrenheit (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isFahrenheit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= true)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float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f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dht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readTemperature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true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Check if any reads failed and exit early (to try again).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if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isnan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h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||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isnan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||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isnan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f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))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{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"Failed to read from DHT sensor!"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return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Computes temperature values in Celsius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float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hic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=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dht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computeHeatIndex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h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false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static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char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temperatureTemp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[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7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];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dtostrf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hic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6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2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temperatureTemp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Uncomment to compute temperature values in Fahrenheit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float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hif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 =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dht.computeHeatIndex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(f, h);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static char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temperatureTemp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[7];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dtostrf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(hic, 6, 2,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temperatureTemp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static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char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humidityTemp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[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7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];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dtostrf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h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6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r w:rsidRPr="00484C30">
        <w:rPr>
          <w:rFonts w:ascii="Courier" w:eastAsia="Times New Roman" w:hAnsi="Courier" w:cs="Courier New"/>
          <w:color w:val="006666"/>
          <w:bdr w:val="none" w:sz="0" w:space="0" w:color="auto" w:frame="1"/>
          <w:lang w:val="en-US" w:eastAsia="it-IT"/>
        </w:rPr>
        <w:t>2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humidityTemp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// Publishes Temperature and Humidity values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publish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"room/temperature"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temperatureTemp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client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publish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"room/humidity"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,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  <w:proofErr w:type="spellStart"/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humidityTemp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"Humidity: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lastRenderedPageBreak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h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 %\t Temperature: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t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 *C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f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 *F\t Heat index: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88"/>
          <w:bdr w:val="none" w:sz="0" w:space="0" w:color="auto" w:frame="1"/>
          <w:lang w:val="en-US" w:eastAsia="it-IT"/>
        </w:rPr>
        <w:t>print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hic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proofErr w:type="spellStart"/>
      <w:r w:rsidRPr="00484C30">
        <w:rPr>
          <w:rFonts w:ascii="Courier" w:eastAsia="Times New Roman" w:hAnsi="Courier" w:cs="Courier New"/>
          <w:color w:val="660066"/>
          <w:bdr w:val="none" w:sz="0" w:space="0" w:color="auto" w:frame="1"/>
          <w:lang w:val="en-US" w:eastAsia="it-IT"/>
        </w:rPr>
        <w:t>Serial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.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>println</w:t>
      </w:r>
      <w:proofErr w:type="spellEnd"/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(</w:t>
      </w:r>
      <w:r w:rsidRPr="00484C30">
        <w:rPr>
          <w:rFonts w:ascii="Courier" w:eastAsia="Times New Roman" w:hAnsi="Courier" w:cs="Courier New"/>
          <w:color w:val="008800"/>
          <w:bdr w:val="none" w:sz="0" w:space="0" w:color="auto" w:frame="1"/>
          <w:lang w:val="en-US" w:eastAsia="it-IT"/>
        </w:rPr>
        <w:t>" *C "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Serial.print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(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hif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  </w:t>
      </w:r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 xml:space="preserve">// </w:t>
      </w:r>
      <w:proofErr w:type="spellStart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Serial.println</w:t>
      </w:r>
      <w:proofErr w:type="spellEnd"/>
      <w:r w:rsidRPr="00484C30">
        <w:rPr>
          <w:rFonts w:ascii="Courier" w:eastAsia="Times New Roman" w:hAnsi="Courier" w:cs="Courier New"/>
          <w:color w:val="880000"/>
          <w:bdr w:val="none" w:sz="0" w:space="0" w:color="auto" w:frame="1"/>
          <w:lang w:val="en-US" w:eastAsia="it-IT"/>
        </w:rPr>
        <w:t>(" *F");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  <w:t xml:space="preserve">  </w:t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br/>
      </w:r>
      <w:r w:rsidRPr="00484C30">
        <w:rPr>
          <w:rFonts w:ascii="Courier" w:eastAsia="Times New Roman" w:hAnsi="Courier" w:cs="Courier New"/>
          <w:color w:val="666600"/>
          <w:bdr w:val="none" w:sz="0" w:space="0" w:color="auto" w:frame="1"/>
          <w:lang w:val="en-US" w:eastAsia="it-IT"/>
        </w:rPr>
        <w:t>}</w:t>
      </w:r>
      <w:r w:rsidRPr="00484C30">
        <w:rPr>
          <w:rFonts w:ascii="Courier" w:eastAsia="Times New Roman" w:hAnsi="Courier" w:cs="Courier New"/>
          <w:color w:val="000000"/>
          <w:bdr w:val="none" w:sz="0" w:space="0" w:color="auto" w:frame="1"/>
          <w:lang w:val="en-US" w:eastAsia="it-IT"/>
        </w:rPr>
        <w:t xml:space="preserve"> </w:t>
      </w:r>
    </w:p>
    <w:p w:rsidR="00484C30" w:rsidRPr="00484C30" w:rsidRDefault="00427D54" w:rsidP="00484C30">
      <w:pPr>
        <w:shd w:val="clear" w:color="auto" w:fill="EAEAEA"/>
        <w:textAlignment w:val="baseline"/>
        <w:rPr>
          <w:rFonts w:ascii="Monaco" w:eastAsia="Times New Roman" w:hAnsi="Monaco" w:cs="Arial"/>
          <w:color w:val="666666"/>
          <w:sz w:val="23"/>
          <w:szCs w:val="23"/>
          <w:lang w:val="en-US" w:eastAsia="it-IT"/>
        </w:rPr>
      </w:pPr>
      <w:hyperlink r:id="rId22" w:history="1">
        <w:r w:rsidR="00484C30" w:rsidRPr="00484C30">
          <w:rPr>
            <w:rFonts w:ascii="Monaco" w:eastAsia="Times New Roman" w:hAnsi="Monaco" w:cs="Arial"/>
            <w:color w:val="336699"/>
            <w:sz w:val="23"/>
            <w:szCs w:val="23"/>
            <w:bdr w:val="none" w:sz="0" w:space="0" w:color="auto" w:frame="1"/>
            <w:lang w:val="en-US" w:eastAsia="it-IT"/>
          </w:rPr>
          <w:t xml:space="preserve">view </w:t>
        </w:r>
        <w:proofErr w:type="spellStart"/>
        <w:r w:rsidR="00484C30" w:rsidRPr="00484C30">
          <w:rPr>
            <w:rFonts w:ascii="Monaco" w:eastAsia="Times New Roman" w:hAnsi="Monaco" w:cs="Arial"/>
            <w:color w:val="336699"/>
            <w:sz w:val="23"/>
            <w:szCs w:val="23"/>
            <w:bdr w:val="none" w:sz="0" w:space="0" w:color="auto" w:frame="1"/>
            <w:lang w:val="en-US" w:eastAsia="it-IT"/>
          </w:rPr>
          <w:t>raw</w:t>
        </w:r>
      </w:hyperlink>
      <w:hyperlink r:id="rId23" w:history="1">
        <w:r w:rsidR="00484C30" w:rsidRPr="00484C30">
          <w:rPr>
            <w:rFonts w:ascii="Monaco" w:eastAsia="Times New Roman" w:hAnsi="Monaco" w:cs="Arial"/>
            <w:color w:val="666666"/>
            <w:sz w:val="23"/>
            <w:szCs w:val="23"/>
            <w:bdr w:val="none" w:sz="0" w:space="0" w:color="auto" w:frame="1"/>
            <w:lang w:val="en-US" w:eastAsia="it-IT"/>
          </w:rPr>
          <w:t>Projects</w:t>
        </w:r>
        <w:proofErr w:type="spellEnd"/>
        <w:r w:rsidR="00484C30" w:rsidRPr="00484C30">
          <w:rPr>
            <w:rFonts w:ascii="Monaco" w:eastAsia="Times New Roman" w:hAnsi="Monaco" w:cs="Arial"/>
            <w:color w:val="666666"/>
            <w:sz w:val="23"/>
            <w:szCs w:val="23"/>
            <w:bdr w:val="none" w:sz="0" w:space="0" w:color="auto" w:frame="1"/>
            <w:lang w:val="en-US" w:eastAsia="it-IT"/>
          </w:rPr>
          <w:t>/ESP8266_NodeRED_MQTT_LED_DHT.ino</w:t>
        </w:r>
      </w:hyperlink>
    </w:p>
    <w:p w:rsidR="00484C30" w:rsidRPr="00484C30" w:rsidRDefault="00484C30" w:rsidP="00484C30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After uploading the code, and with the Raspberry Pi running your Node-RED application and the </w:t>
      </w:r>
      <w:proofErr w:type="spellStart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Mosquitto</w:t>
      </w:r>
      <w:proofErr w:type="spellEnd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 broker, you can open the Arduino IDE serial monitor at a baud rate of 115200 and see what’s happening in real time.</w:t>
      </w:r>
    </w:p>
    <w:p w:rsidR="00484C30" w:rsidRPr="00427D54" w:rsidRDefault="00484C30" w:rsidP="00427D54">
      <w:pPr>
        <w:shd w:val="clear" w:color="auto" w:fill="FFFFFF"/>
        <w:spacing w:after="360" w:line="360" w:lineRule="atLeast"/>
        <w:textAlignment w:val="baseline"/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</w:pPr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This is helpful to check if the ESP has established a successful connection to your router and to the </w:t>
      </w:r>
      <w:proofErr w:type="spellStart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>Mosquitto</w:t>
      </w:r>
      <w:proofErr w:type="spellEnd"/>
      <w:r w:rsidRPr="00484C30">
        <w:rPr>
          <w:rFonts w:ascii="Arial" w:eastAsia="Times New Roman" w:hAnsi="Arial" w:cs="Arial"/>
          <w:color w:val="303030"/>
          <w:sz w:val="27"/>
          <w:szCs w:val="27"/>
          <w:lang w:val="en-US" w:eastAsia="it-IT"/>
        </w:rPr>
        <w:t xml:space="preserve"> broker. You can also see the messages the ESP is receiving and publishing.</w:t>
      </w:r>
      <w:bookmarkStart w:id="2" w:name="_GoBack"/>
      <w:bookmarkEnd w:id="2"/>
    </w:p>
    <w:p w:rsidR="00256AAC" w:rsidRPr="00256AAC" w:rsidRDefault="00256AAC" w:rsidP="00256AA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color w:val="FF0000"/>
          <w:sz w:val="28"/>
          <w:szCs w:val="28"/>
        </w:rPr>
      </w:pPr>
      <w:r w:rsidRPr="00256AAC">
        <w:rPr>
          <w:rFonts w:asciiTheme="majorHAnsi" w:hAnsiTheme="majorHAnsi" w:cstheme="majorHAnsi"/>
          <w:color w:val="FF0000"/>
          <w:sz w:val="28"/>
          <w:szCs w:val="28"/>
        </w:rPr>
        <w:t>Configurazione comunicazione SSL/TLS MQTT (</w:t>
      </w:r>
      <w:proofErr w:type="spellStart"/>
      <w:r w:rsidRPr="00256AAC">
        <w:rPr>
          <w:rFonts w:asciiTheme="majorHAnsi" w:hAnsiTheme="majorHAnsi" w:cstheme="majorHAnsi"/>
          <w:color w:val="FF0000"/>
          <w:sz w:val="28"/>
          <w:szCs w:val="28"/>
        </w:rPr>
        <w:t>Mosquitto</w:t>
      </w:r>
      <w:proofErr w:type="spellEnd"/>
      <w:r w:rsidRPr="00256AAC">
        <w:rPr>
          <w:rFonts w:asciiTheme="majorHAnsi" w:hAnsiTheme="majorHAnsi" w:cstheme="majorHAnsi"/>
          <w:color w:val="FF0000"/>
          <w:sz w:val="28"/>
          <w:szCs w:val="28"/>
        </w:rPr>
        <w:t>)</w:t>
      </w:r>
    </w:p>
    <w:sectPr w:rsidR="00256AAC" w:rsidRPr="00256AAC" w:rsidSect="005C3AE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8024C"/>
    <w:multiLevelType w:val="multilevel"/>
    <w:tmpl w:val="BD4C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C2A5D"/>
    <w:multiLevelType w:val="hybridMultilevel"/>
    <w:tmpl w:val="7FE880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A20904"/>
    <w:multiLevelType w:val="multilevel"/>
    <w:tmpl w:val="1CB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634800"/>
    <w:multiLevelType w:val="multilevel"/>
    <w:tmpl w:val="CC0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50743"/>
    <w:multiLevelType w:val="multilevel"/>
    <w:tmpl w:val="A790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AC"/>
    <w:rsid w:val="00256AAC"/>
    <w:rsid w:val="00380941"/>
    <w:rsid w:val="00427D54"/>
    <w:rsid w:val="00446001"/>
    <w:rsid w:val="00484C30"/>
    <w:rsid w:val="005C3AEC"/>
    <w:rsid w:val="006D2F9E"/>
    <w:rsid w:val="006D3EA9"/>
    <w:rsid w:val="00BB7B7F"/>
    <w:rsid w:val="00D719CE"/>
    <w:rsid w:val="00D903C2"/>
    <w:rsid w:val="00D967CE"/>
    <w:rsid w:val="00E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50D48"/>
  <w14:defaultImageDpi w14:val="32767"/>
  <w15:chartTrackingRefBased/>
  <w15:docId w15:val="{DBA2DA1E-560C-984D-B15E-5BABCCBFA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84C3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484C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56AAC"/>
    <w:pPr>
      <w:ind w:left="720"/>
      <w:contextualSpacing/>
    </w:pPr>
  </w:style>
  <w:style w:type="table" w:styleId="Grigliatabella">
    <w:name w:val="Table Grid"/>
    <w:basedOn w:val="Tabellanormale"/>
    <w:uiPriority w:val="39"/>
    <w:rsid w:val="00256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56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56AAC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256AAC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4C3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4C3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msonormal0">
    <w:name w:val="msonormal"/>
    <w:basedOn w:val="Normale"/>
    <w:rsid w:val="00484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484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corsivo">
    <w:name w:val="Emphasis"/>
    <w:basedOn w:val="Carpredefinitoparagrafo"/>
    <w:uiPriority w:val="20"/>
    <w:qFormat/>
    <w:rsid w:val="00484C30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84C3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84C30"/>
    <w:rPr>
      <w:color w:val="800080"/>
      <w:u w:val="single"/>
    </w:rPr>
  </w:style>
  <w:style w:type="character" w:customStyle="1" w:styleId="com">
    <w:name w:val="com"/>
    <w:basedOn w:val="Carpredefinitoparagrafo"/>
    <w:rsid w:val="00484C30"/>
  </w:style>
  <w:style w:type="character" w:customStyle="1" w:styleId="pln">
    <w:name w:val="pln"/>
    <w:basedOn w:val="Carpredefinitoparagrafo"/>
    <w:rsid w:val="00484C30"/>
  </w:style>
  <w:style w:type="character" w:customStyle="1" w:styleId="str">
    <w:name w:val="str"/>
    <w:basedOn w:val="Carpredefinitoparagrafo"/>
    <w:rsid w:val="00484C30"/>
  </w:style>
  <w:style w:type="character" w:customStyle="1" w:styleId="kwd">
    <w:name w:val="kwd"/>
    <w:basedOn w:val="Carpredefinitoparagrafo"/>
    <w:rsid w:val="00484C30"/>
  </w:style>
  <w:style w:type="character" w:customStyle="1" w:styleId="pun">
    <w:name w:val="pun"/>
    <w:basedOn w:val="Carpredefinitoparagrafo"/>
    <w:rsid w:val="00484C30"/>
  </w:style>
  <w:style w:type="character" w:customStyle="1" w:styleId="typ">
    <w:name w:val="typ"/>
    <w:basedOn w:val="Carpredefinitoparagrafo"/>
    <w:rsid w:val="00484C30"/>
  </w:style>
  <w:style w:type="character" w:customStyle="1" w:styleId="lit">
    <w:name w:val="lit"/>
    <w:basedOn w:val="Carpredefinitoparagrafo"/>
    <w:rsid w:val="00484C3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84C30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84C3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3912">
              <w:marLeft w:val="0"/>
              <w:marRight w:val="0"/>
              <w:marTop w:val="0"/>
              <w:marBottom w:val="24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590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0831">
                  <w:marLeft w:val="0"/>
                  <w:marRight w:val="0"/>
                  <w:marTop w:val="0"/>
                  <w:marBottom w:val="0"/>
                  <w:divBdr>
                    <w:top w:val="single" w:sz="6" w:space="6" w:color="DDDDDD"/>
                    <w:left w:val="none" w:sz="0" w:space="6" w:color="auto"/>
                    <w:bottom w:val="none" w:sz="0" w:space="6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914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knolleary/pubsubclient/archive/master.z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ndomnerdtutorials.com/esp8266-dht11dht22-temperature-and-humidity-web-server-with-arduino-id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randomnerdtutorials.com/how-to-install-esp8266-board-arduino-id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adafruit/DHT-sensor-library/archive/master.z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github.com/RuiSantosdotme/Random-Nerd-Tutorials/blob/master/Projects/ESP8266_NodeRED_MQTT_LED_DHT.ino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adafruit/DHT-sensor-libra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github.com/RuiSantosdotme/Random-Nerd-Tutorials/raw/master/Projects/ESP8266_NodeRED_MQTT_LED_DHT.in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19</Pages>
  <Words>2504</Words>
  <Characters>14277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6</cp:revision>
  <dcterms:created xsi:type="dcterms:W3CDTF">2018-05-20T15:46:00Z</dcterms:created>
  <dcterms:modified xsi:type="dcterms:W3CDTF">2018-06-27T15:04:00Z</dcterms:modified>
</cp:coreProperties>
</file>