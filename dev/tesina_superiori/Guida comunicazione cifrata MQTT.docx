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F1B" w:rsidRPr="00256AAC" w:rsidRDefault="00256AAC" w:rsidP="00256AAC">
      <w:pPr>
        <w:jc w:val="center"/>
        <w:rPr>
          <w:rFonts w:asciiTheme="majorHAnsi" w:hAnsiTheme="majorHAnsi" w:cstheme="majorHAnsi"/>
          <w:color w:val="FF0000"/>
          <w:sz w:val="32"/>
        </w:rPr>
      </w:pPr>
      <w:r w:rsidRPr="00256AAC">
        <w:rPr>
          <w:rFonts w:asciiTheme="majorHAnsi" w:hAnsiTheme="majorHAnsi" w:cstheme="majorHAnsi"/>
          <w:color w:val="FF0000"/>
          <w:sz w:val="32"/>
        </w:rPr>
        <w:t>Guida comunicazione SSL/TLS Raspberry – ESP8266 con MQTT</w:t>
      </w:r>
    </w:p>
    <w:p w:rsidR="00256AAC" w:rsidRPr="00256AAC" w:rsidRDefault="00256AAC" w:rsidP="00256AAC">
      <w:pPr>
        <w:pStyle w:val="Paragrafoelenco"/>
        <w:numPr>
          <w:ilvl w:val="0"/>
          <w:numId w:val="1"/>
        </w:numPr>
        <w:rPr>
          <w:rFonts w:cstheme="minorHAnsi"/>
          <w:color w:val="FF0000"/>
          <w:szCs w:val="28"/>
        </w:rPr>
      </w:pPr>
      <w:r w:rsidRPr="00256AAC">
        <w:rPr>
          <w:rFonts w:asciiTheme="majorHAnsi" w:hAnsiTheme="majorHAnsi" w:cstheme="majorHAnsi"/>
          <w:color w:val="FF0000"/>
          <w:sz w:val="28"/>
          <w:szCs w:val="28"/>
        </w:rPr>
        <w:t>Installazione di Mosquitto Broker</w:t>
      </w:r>
    </w:p>
    <w:p w:rsidR="00256AAC" w:rsidRPr="00256AAC" w:rsidRDefault="00256AAC" w:rsidP="00256AAC">
      <w:pPr>
        <w:rPr>
          <w:rFonts w:cstheme="minorHAnsi"/>
          <w:color w:val="FF0000"/>
          <w:szCs w:val="28"/>
        </w:rPr>
      </w:pPr>
    </w:p>
    <w:tbl>
      <w:tblPr>
        <w:tblStyle w:val="Grigliatabella"/>
        <w:tblW w:w="9379" w:type="dxa"/>
        <w:tblInd w:w="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256AAC" w:rsidRPr="00256AAC" w:rsidTr="006D3EA9">
        <w:tc>
          <w:tcPr>
            <w:tcW w:w="9379" w:type="dxa"/>
          </w:tcPr>
          <w:p w:rsidR="00256AAC" w:rsidRPr="00256AAC" w:rsidRDefault="00256AAC" w:rsidP="00D967CE">
            <w:pPr>
              <w:spacing w:line="360" w:lineRule="auto"/>
              <w:rPr>
                <w:rFonts w:cstheme="minorHAnsi"/>
                <w:color w:val="000000" w:themeColor="text1"/>
                <w:szCs w:val="28"/>
              </w:rPr>
            </w:pPr>
            <w:r w:rsidRPr="00256AAC">
              <w:rPr>
                <w:rFonts w:cstheme="minorHAnsi"/>
                <w:color w:val="000000" w:themeColor="text1"/>
                <w:szCs w:val="28"/>
              </w:rPr>
              <w:t>Importare il repository e la rispettiva signing key</w:t>
            </w:r>
          </w:p>
        </w:tc>
      </w:tr>
      <w:tr w:rsidR="00256AAC" w:rsidRPr="006950E5" w:rsidTr="006D3EA9">
        <w:tc>
          <w:tcPr>
            <w:tcW w:w="9379" w:type="dxa"/>
          </w:tcPr>
          <w:p w:rsidR="00256AAC" w:rsidRPr="00256AAC" w:rsidRDefault="00256AAC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r w:rsidRPr="00256AAC">
              <w:rPr>
                <w:color w:val="303030"/>
                <w:sz w:val="24"/>
                <w:szCs w:val="24"/>
                <w:lang w:val="en-US"/>
              </w:rPr>
              <w:t xml:space="preserve">pi@raspberry:~ $ </w:t>
            </w:r>
            <w:r w:rsidRPr="00256AAC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wget http://repo.mosquitto.org/debian/mosquitto-repo.gpg.key</w:t>
            </w:r>
          </w:p>
          <w:p w:rsidR="00256AAC" w:rsidRPr="00D967CE" w:rsidRDefault="00256AAC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r w:rsidRPr="00256AAC">
              <w:rPr>
                <w:color w:val="303030"/>
                <w:sz w:val="24"/>
                <w:szCs w:val="24"/>
                <w:lang w:val="en-US"/>
              </w:rPr>
              <w:t xml:space="preserve">pi@raspberry:~ $ </w:t>
            </w:r>
            <w:r w:rsidRPr="00256AAC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 apt-key add mosquitto-repo.gpg.key</w:t>
            </w:r>
          </w:p>
        </w:tc>
      </w:tr>
      <w:tr w:rsidR="00256AAC" w:rsidRPr="00D967CE" w:rsidTr="006D3EA9">
        <w:tc>
          <w:tcPr>
            <w:tcW w:w="9379" w:type="dxa"/>
          </w:tcPr>
          <w:p w:rsidR="00256AAC" w:rsidRPr="00D967CE" w:rsidRDefault="00D967CE" w:rsidP="00D967CE">
            <w:pPr>
              <w:pStyle w:val="Paragrafoelenco"/>
              <w:spacing w:line="360" w:lineRule="auto"/>
              <w:ind w:left="0"/>
              <w:rPr>
                <w:rFonts w:cstheme="minorHAnsi"/>
                <w:color w:val="000000" w:themeColor="text1"/>
                <w:szCs w:val="28"/>
              </w:rPr>
            </w:pPr>
            <w:r w:rsidRPr="00D967CE">
              <w:rPr>
                <w:rFonts w:cstheme="minorHAnsi"/>
                <w:color w:val="000000" w:themeColor="text1"/>
                <w:szCs w:val="28"/>
              </w:rPr>
              <w:t xml:space="preserve">Rendere il repository disponibile all’installazione </w:t>
            </w:r>
            <w:r>
              <w:rPr>
                <w:rFonts w:cstheme="minorHAnsi"/>
                <w:color w:val="000000" w:themeColor="text1"/>
                <w:szCs w:val="28"/>
              </w:rPr>
              <w:t>con apt</w:t>
            </w:r>
          </w:p>
        </w:tc>
      </w:tr>
      <w:tr w:rsidR="00256AAC" w:rsidRPr="006950E5" w:rsidTr="006D3EA9">
        <w:tc>
          <w:tcPr>
            <w:tcW w:w="9379" w:type="dxa"/>
          </w:tcPr>
          <w:p w:rsidR="00D967CE" w:rsidRPr="00D967CE" w:rsidRDefault="00D967CE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pi@raspberry:~ $ 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cd /etc/apt/sources.list.d/</w:t>
            </w:r>
          </w:p>
          <w:p w:rsidR="00256AAC" w:rsidRPr="00D967CE" w:rsidRDefault="00D967CE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pi@raspberrypi:/etc/apt/sources.list.d $ 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 wget http://repo.mosquitto.org/debian/mosquitto-</w:t>
            </w:r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stretch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.list</w:t>
            </w:r>
          </w:p>
        </w:tc>
      </w:tr>
      <w:tr w:rsidR="00D967CE" w:rsidRPr="00D967CE" w:rsidTr="006D3EA9">
        <w:tc>
          <w:tcPr>
            <w:tcW w:w="9379" w:type="dxa"/>
          </w:tcPr>
          <w:p w:rsidR="00D967CE" w:rsidRPr="00D967CE" w:rsidRDefault="00D967CE" w:rsidP="00D967CE">
            <w:pPr>
              <w:pStyle w:val="PreformattatoHTML"/>
              <w:spacing w:line="360" w:lineRule="auto"/>
              <w:textAlignment w:val="baseline"/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>Tornare alla root directory</w:t>
            </w:r>
          </w:p>
        </w:tc>
      </w:tr>
      <w:tr w:rsidR="00D967CE" w:rsidRPr="00D967CE" w:rsidTr="006D3EA9">
        <w:tc>
          <w:tcPr>
            <w:tcW w:w="9379" w:type="dxa"/>
          </w:tcPr>
          <w:p w:rsidR="00D967CE" w:rsidRPr="006D2F9E" w:rsidRDefault="00D967CE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</w:rPr>
            </w:pPr>
            <w:r w:rsidRPr="006D2F9E">
              <w:rPr>
                <w:color w:val="303030"/>
                <w:sz w:val="24"/>
                <w:szCs w:val="24"/>
              </w:rPr>
              <w:t xml:space="preserve">pi@raspberrypi:/etc/apt/sources.list.d $ </w:t>
            </w:r>
            <w:r w:rsidRPr="006D2F9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</w:rPr>
              <w:t>cd</w:t>
            </w:r>
          </w:p>
        </w:tc>
      </w:tr>
      <w:tr w:rsidR="00D967CE" w:rsidRPr="00D967CE" w:rsidTr="006D3EA9">
        <w:tc>
          <w:tcPr>
            <w:tcW w:w="9379" w:type="dxa"/>
          </w:tcPr>
          <w:p w:rsidR="00D967CE" w:rsidRPr="00D967CE" w:rsidRDefault="00D967CE" w:rsidP="00D967CE">
            <w:pPr>
              <w:pStyle w:val="PreformattatoHTML"/>
              <w:spacing w:line="360" w:lineRule="auto"/>
              <w:textAlignment w:val="baseline"/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</w:pPr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>Installare Mosquitto</w:t>
            </w:r>
          </w:p>
        </w:tc>
      </w:tr>
      <w:tr w:rsidR="00D967CE" w:rsidRPr="006950E5" w:rsidTr="006D3EA9">
        <w:tc>
          <w:tcPr>
            <w:tcW w:w="9379" w:type="dxa"/>
          </w:tcPr>
          <w:p w:rsidR="00D967CE" w:rsidRPr="00D967CE" w:rsidRDefault="00D967CE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pi@raspberry:~ $ 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 apt</w:t>
            </w:r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-get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update</w:t>
            </w:r>
          </w:p>
          <w:p w:rsidR="00D967CE" w:rsidRPr="00D967CE" w:rsidRDefault="00D967CE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pi@raspberry:~ $ 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 apt</w:t>
            </w:r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-get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install mosquitto</w:t>
            </w:r>
          </w:p>
          <w:p w:rsidR="00D967CE" w:rsidRPr="00D967CE" w:rsidRDefault="00D967CE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pi@raspberry:~ $ 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 systemctl enable mosquitto.service</w:t>
            </w:r>
          </w:p>
        </w:tc>
      </w:tr>
      <w:tr w:rsidR="00D967CE" w:rsidRPr="00D967CE" w:rsidTr="006D3EA9">
        <w:tc>
          <w:tcPr>
            <w:tcW w:w="9379" w:type="dxa"/>
          </w:tcPr>
          <w:p w:rsidR="006D3EA9" w:rsidRDefault="00D967CE" w:rsidP="006D3EA9">
            <w:pPr>
              <w:pStyle w:val="PreformattatoHTML"/>
              <w:spacing w:line="360" w:lineRule="auto"/>
              <w:textAlignment w:val="baseline"/>
              <w:rPr>
                <w:rStyle w:val="Enfasigrassetto"/>
                <w:rFonts w:asciiTheme="minorHAnsi" w:hAnsiTheme="minorHAnsi" w:cstheme="minorHAnsi"/>
                <w:b w:val="0"/>
                <w:color w:val="30303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Per verificare che l’installazione sia stata eseguita correttamente digitare </w:t>
            </w:r>
            <w:r>
              <w:rPr>
                <w:color w:val="303030"/>
                <w:sz w:val="24"/>
                <w:szCs w:val="24"/>
              </w:rPr>
              <w:t xml:space="preserve">pi@raspberry:~ $ </w:t>
            </w:r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</w:rPr>
              <w:t xml:space="preserve">mosquitto -v </w:t>
            </w:r>
            <w:r w:rsidR="006D3EA9">
              <w:rPr>
                <w:rStyle w:val="Enfasigrassetto"/>
                <w:rFonts w:asciiTheme="minorHAnsi" w:hAnsiTheme="minorHAnsi" w:cstheme="minorHAnsi"/>
                <w:b w:val="0"/>
                <w:color w:val="303030"/>
                <w:sz w:val="24"/>
                <w:szCs w:val="24"/>
                <w:bdr w:val="none" w:sz="0" w:space="0" w:color="auto" w:frame="1"/>
              </w:rPr>
              <w:t>.</w:t>
            </w:r>
          </w:p>
          <w:p w:rsidR="00D967CE" w:rsidRPr="00D967CE" w:rsidRDefault="006D3EA9" w:rsidP="006D3EA9">
            <w:pPr>
              <w:pStyle w:val="PreformattatoHTML"/>
              <w:spacing w:line="360" w:lineRule="auto"/>
              <w:textAlignment w:val="baseline"/>
              <w:rPr>
                <w:rFonts w:asciiTheme="minorHAnsi" w:hAnsiTheme="minorHAnsi" w:cstheme="minorHAnsi"/>
                <w:color w:val="303030"/>
                <w:sz w:val="24"/>
                <w:szCs w:val="24"/>
              </w:rPr>
            </w:pPr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Nota: se Mosquitto ritorna un errore del tipo </w:t>
            </w:r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>“Error: address already in use” non ci sono problemi.</w:t>
            </w:r>
          </w:p>
        </w:tc>
      </w:tr>
    </w:tbl>
    <w:p w:rsidR="00256AAC" w:rsidRPr="00D967CE" w:rsidRDefault="00256AAC" w:rsidP="00256AAC">
      <w:pPr>
        <w:rPr>
          <w:rFonts w:cstheme="minorHAnsi"/>
          <w:color w:val="000000" w:themeColor="text1"/>
          <w:szCs w:val="28"/>
        </w:rPr>
      </w:pPr>
    </w:p>
    <w:p w:rsidR="00256AAC" w:rsidRDefault="00256AAC" w:rsidP="00256AA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Installazione di Node-RED</w:t>
      </w:r>
    </w:p>
    <w:p w:rsidR="00BB7B7F" w:rsidRPr="00BB7B7F" w:rsidRDefault="00BB7B7F" w:rsidP="00BB7B7F">
      <w:pPr>
        <w:rPr>
          <w:rFonts w:asciiTheme="majorHAnsi" w:hAnsiTheme="majorHAnsi" w:cstheme="majorHAnsi"/>
          <w:color w:val="FF0000"/>
          <w:sz w:val="28"/>
          <w:szCs w:val="28"/>
        </w:rPr>
      </w:pPr>
    </w:p>
    <w:tbl>
      <w:tblPr>
        <w:tblStyle w:val="Grigliatabella"/>
        <w:tblW w:w="9379" w:type="dxa"/>
        <w:tblInd w:w="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BB7B7F" w:rsidRPr="00256AAC" w:rsidTr="00380941">
        <w:tc>
          <w:tcPr>
            <w:tcW w:w="9379" w:type="dxa"/>
          </w:tcPr>
          <w:p w:rsidR="00BB7B7F" w:rsidRPr="00256AAC" w:rsidRDefault="00BB7B7F" w:rsidP="00BB7B7F">
            <w:pPr>
              <w:spacing w:line="360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Da terminale digitare il seguente comando</w:t>
            </w:r>
          </w:p>
        </w:tc>
      </w:tr>
      <w:tr w:rsidR="00BB7B7F" w:rsidRPr="006950E5" w:rsidTr="00380941">
        <w:tc>
          <w:tcPr>
            <w:tcW w:w="9379" w:type="dxa"/>
          </w:tcPr>
          <w:p w:rsidR="00BB7B7F" w:rsidRPr="00D967CE" w:rsidRDefault="00BB7B7F" w:rsidP="00BB7B7F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pi@raspberry:~ $ </w:t>
            </w:r>
            <w:r w:rsidRPr="00BB7B7F">
              <w:rPr>
                <w:rStyle w:val="Enfasigrassetto"/>
                <w:bdr w:val="none" w:sz="0" w:space="0" w:color="auto" w:frame="1"/>
                <w:lang w:val="en-US"/>
              </w:rPr>
              <w:t>bash &lt;(curl -sL https://raw.githubusercontent.com/node-red/raspbian-deb-package/master/resources/update-nodejs-and-nodered)</w:t>
            </w:r>
          </w:p>
        </w:tc>
      </w:tr>
    </w:tbl>
    <w:p w:rsidR="00BB7B7F" w:rsidRPr="00BB7B7F" w:rsidRDefault="00BB7B7F" w:rsidP="00BB7B7F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:rsidR="00256AAC" w:rsidRDefault="00256AAC" w:rsidP="00256AA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Installazione di Node-RED Dashboard</w:t>
      </w:r>
    </w:p>
    <w:p w:rsidR="00D719CE" w:rsidRPr="00D719CE" w:rsidRDefault="00D719CE" w:rsidP="00D719CE">
      <w:pPr>
        <w:rPr>
          <w:rFonts w:asciiTheme="majorHAnsi" w:hAnsiTheme="majorHAnsi" w:cstheme="majorHAnsi"/>
          <w:color w:val="FF0000"/>
          <w:sz w:val="28"/>
          <w:szCs w:val="28"/>
        </w:rPr>
      </w:pPr>
    </w:p>
    <w:tbl>
      <w:tblPr>
        <w:tblStyle w:val="Grigliatabella"/>
        <w:tblW w:w="9379" w:type="dxa"/>
        <w:tblInd w:w="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D719CE" w:rsidRPr="00256AAC" w:rsidTr="00484C30">
        <w:tc>
          <w:tcPr>
            <w:tcW w:w="9379" w:type="dxa"/>
          </w:tcPr>
          <w:p w:rsidR="00D719CE" w:rsidRPr="00256AAC" w:rsidRDefault="00D719CE" w:rsidP="00F24F2B">
            <w:pPr>
              <w:spacing w:line="360" w:lineRule="auto"/>
              <w:rPr>
                <w:rFonts w:cstheme="minorHAnsi"/>
                <w:color w:val="000000" w:themeColor="text1"/>
                <w:szCs w:val="28"/>
              </w:rPr>
            </w:pPr>
            <w:r w:rsidRPr="00256AAC">
              <w:rPr>
                <w:rFonts w:cstheme="minorHAnsi"/>
                <w:color w:val="000000" w:themeColor="text1"/>
                <w:szCs w:val="28"/>
              </w:rPr>
              <w:t>Importare il repository e la rispettiva signing key</w:t>
            </w:r>
          </w:p>
        </w:tc>
      </w:tr>
      <w:tr w:rsidR="00D719CE" w:rsidRPr="006950E5" w:rsidTr="00484C30">
        <w:tc>
          <w:tcPr>
            <w:tcW w:w="9379" w:type="dxa"/>
          </w:tcPr>
          <w:p w:rsidR="00D719CE" w:rsidRPr="00256AAC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r w:rsidRPr="00256AAC">
              <w:rPr>
                <w:color w:val="303030"/>
                <w:sz w:val="24"/>
                <w:szCs w:val="24"/>
                <w:lang w:val="en-US"/>
              </w:rPr>
              <w:t xml:space="preserve">pi@raspberry:~ $ </w:t>
            </w:r>
            <w:r w:rsidRPr="00256AAC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wget http://repo.mosquitto.org/debian/mosquitto-repo.gpg.key</w:t>
            </w:r>
          </w:p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r w:rsidRPr="00256AAC">
              <w:rPr>
                <w:color w:val="303030"/>
                <w:sz w:val="24"/>
                <w:szCs w:val="24"/>
                <w:lang w:val="en-US"/>
              </w:rPr>
              <w:t xml:space="preserve">pi@raspberry:~ $ </w:t>
            </w:r>
            <w:r w:rsidRPr="00256AAC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 apt-key add mosquitto-repo.gpg.key</w:t>
            </w:r>
          </w:p>
        </w:tc>
      </w:tr>
      <w:tr w:rsidR="00D719CE" w:rsidRPr="00D967CE" w:rsidTr="00484C30">
        <w:tc>
          <w:tcPr>
            <w:tcW w:w="9379" w:type="dxa"/>
          </w:tcPr>
          <w:p w:rsidR="00D719CE" w:rsidRPr="00D967CE" w:rsidRDefault="00D719CE" w:rsidP="00F24F2B">
            <w:pPr>
              <w:pStyle w:val="Paragrafoelenco"/>
              <w:spacing w:line="360" w:lineRule="auto"/>
              <w:ind w:left="0"/>
              <w:rPr>
                <w:rFonts w:cstheme="minorHAnsi"/>
                <w:color w:val="000000" w:themeColor="text1"/>
                <w:szCs w:val="28"/>
              </w:rPr>
            </w:pPr>
            <w:r w:rsidRPr="00D967CE">
              <w:rPr>
                <w:rFonts w:cstheme="minorHAnsi"/>
                <w:color w:val="000000" w:themeColor="text1"/>
                <w:szCs w:val="28"/>
              </w:rPr>
              <w:t xml:space="preserve">Rendere il repository disponibile all’installazione </w:t>
            </w:r>
            <w:r>
              <w:rPr>
                <w:rFonts w:cstheme="minorHAnsi"/>
                <w:color w:val="000000" w:themeColor="text1"/>
                <w:szCs w:val="28"/>
              </w:rPr>
              <w:t>con apt</w:t>
            </w:r>
          </w:p>
        </w:tc>
      </w:tr>
      <w:tr w:rsidR="00D719CE" w:rsidRPr="006950E5" w:rsidTr="00484C30">
        <w:tc>
          <w:tcPr>
            <w:tcW w:w="9379" w:type="dxa"/>
          </w:tcPr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r w:rsidRPr="00D967CE">
              <w:rPr>
                <w:color w:val="303030"/>
                <w:sz w:val="24"/>
                <w:szCs w:val="24"/>
                <w:lang w:val="en-US"/>
              </w:rPr>
              <w:lastRenderedPageBreak/>
              <w:t xml:space="preserve">pi@raspberry:~ $ 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cd /etc/apt/sources.list.d/</w:t>
            </w:r>
          </w:p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pi@raspberrypi:/etc/apt/sources.list.d $ 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 wget http://repo.mosquitto.org/debian/mosquitto-</w:t>
            </w:r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stretch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.list</w:t>
            </w:r>
          </w:p>
        </w:tc>
      </w:tr>
      <w:tr w:rsidR="00D719CE" w:rsidRPr="00D967CE" w:rsidTr="00484C30">
        <w:tc>
          <w:tcPr>
            <w:tcW w:w="9379" w:type="dxa"/>
          </w:tcPr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>Tornare alla root directory</w:t>
            </w:r>
          </w:p>
        </w:tc>
      </w:tr>
      <w:tr w:rsidR="00D719CE" w:rsidRPr="00D967CE" w:rsidTr="00484C30">
        <w:tc>
          <w:tcPr>
            <w:tcW w:w="9379" w:type="dxa"/>
          </w:tcPr>
          <w:p w:rsidR="00D719CE" w:rsidRPr="006D2F9E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</w:rPr>
            </w:pPr>
            <w:r w:rsidRPr="006D2F9E">
              <w:rPr>
                <w:color w:val="303030"/>
                <w:sz w:val="24"/>
                <w:szCs w:val="24"/>
              </w:rPr>
              <w:t xml:space="preserve">pi@raspberrypi:/etc/apt/sources.list.d $ </w:t>
            </w:r>
            <w:r w:rsidRPr="006D2F9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</w:rPr>
              <w:t>cd</w:t>
            </w:r>
          </w:p>
        </w:tc>
      </w:tr>
      <w:tr w:rsidR="00D719CE" w:rsidRPr="00D967CE" w:rsidTr="00484C30">
        <w:tc>
          <w:tcPr>
            <w:tcW w:w="9379" w:type="dxa"/>
          </w:tcPr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</w:pPr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>Installare Mosquitto</w:t>
            </w:r>
          </w:p>
        </w:tc>
      </w:tr>
      <w:tr w:rsidR="00D719CE" w:rsidRPr="006950E5" w:rsidTr="00484C30">
        <w:tc>
          <w:tcPr>
            <w:tcW w:w="9379" w:type="dxa"/>
          </w:tcPr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pi@raspberry:~ $ 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 apt</w:t>
            </w:r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-get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update</w:t>
            </w:r>
          </w:p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pi@raspberry:~ $ 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 apt</w:t>
            </w:r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-get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install mosquitto</w:t>
            </w:r>
          </w:p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pi@raspberry:~ $ 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 systemctl enable mosquitto.service</w:t>
            </w:r>
          </w:p>
        </w:tc>
      </w:tr>
      <w:tr w:rsidR="00D719CE" w:rsidRPr="00D967CE" w:rsidTr="00484C30">
        <w:tc>
          <w:tcPr>
            <w:tcW w:w="9379" w:type="dxa"/>
          </w:tcPr>
          <w:p w:rsidR="00D719CE" w:rsidRDefault="00D719CE" w:rsidP="00F24F2B">
            <w:pPr>
              <w:pStyle w:val="PreformattatoHTML"/>
              <w:spacing w:line="360" w:lineRule="auto"/>
              <w:textAlignment w:val="baseline"/>
              <w:rPr>
                <w:rStyle w:val="Enfasigrassetto"/>
                <w:rFonts w:asciiTheme="minorHAnsi" w:hAnsiTheme="minorHAnsi" w:cstheme="minorHAnsi"/>
                <w:b w:val="0"/>
                <w:color w:val="30303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Per verificare che l’installazione sia stata eseguita correttamente digitare </w:t>
            </w:r>
            <w:r>
              <w:rPr>
                <w:color w:val="303030"/>
                <w:sz w:val="24"/>
                <w:szCs w:val="24"/>
              </w:rPr>
              <w:t xml:space="preserve">pi@raspberry:~ $ </w:t>
            </w:r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</w:rPr>
              <w:t xml:space="preserve">mosquitto -v </w:t>
            </w:r>
            <w:r>
              <w:rPr>
                <w:rStyle w:val="Enfasigrassetto"/>
                <w:rFonts w:asciiTheme="minorHAnsi" w:hAnsiTheme="minorHAnsi" w:cstheme="minorHAnsi"/>
                <w:b w:val="0"/>
                <w:color w:val="303030"/>
                <w:sz w:val="24"/>
                <w:szCs w:val="24"/>
                <w:bdr w:val="none" w:sz="0" w:space="0" w:color="auto" w:frame="1"/>
              </w:rPr>
              <w:t>.</w:t>
            </w:r>
          </w:p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rFonts w:asciiTheme="minorHAnsi" w:hAnsiTheme="minorHAnsi" w:cstheme="minorHAnsi"/>
                <w:color w:val="303030"/>
                <w:sz w:val="24"/>
                <w:szCs w:val="24"/>
              </w:rPr>
            </w:pPr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Nota: se Mosquitto ritorna un errore del tipo </w:t>
            </w:r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>“Error: address already in use” non ci sono problemi.</w:t>
            </w:r>
          </w:p>
        </w:tc>
      </w:tr>
    </w:tbl>
    <w:p w:rsidR="00D719CE" w:rsidRPr="00D719CE" w:rsidRDefault="00D719CE" w:rsidP="00D719CE">
      <w:pPr>
        <w:rPr>
          <w:rFonts w:asciiTheme="majorHAnsi" w:hAnsiTheme="majorHAnsi" w:cstheme="majorHAnsi"/>
          <w:color w:val="FF0000"/>
          <w:sz w:val="28"/>
          <w:szCs w:val="28"/>
        </w:rPr>
      </w:pPr>
    </w:p>
    <w:p w:rsidR="00484C30" w:rsidRPr="006950E5" w:rsidRDefault="00256AAC" w:rsidP="00484C3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484C30">
        <w:rPr>
          <w:rFonts w:asciiTheme="majorHAnsi" w:hAnsiTheme="majorHAnsi" w:cstheme="majorHAnsi"/>
          <w:color w:val="FF0000"/>
          <w:sz w:val="28"/>
          <w:szCs w:val="28"/>
        </w:rPr>
        <w:t>Creazione flow-chart in Node-RED</w:t>
      </w:r>
      <w:r w:rsidR="00484C30" w:rsidRPr="00484C30">
        <w:rPr>
          <w:rFonts w:asciiTheme="majorHAnsi" w:hAnsiTheme="majorHAnsi" w:cstheme="majorHAnsi"/>
          <w:color w:val="FF0000"/>
          <w:sz w:val="28"/>
          <w:szCs w:val="28"/>
        </w:rPr>
        <w:t xml:space="preserve"> per comunicazione MQTT con Node-RED</w:t>
      </w:r>
    </w:p>
    <w:p w:rsidR="006950E5" w:rsidRDefault="006950E5" w:rsidP="00484C30">
      <w:pPr>
        <w:shd w:val="clear" w:color="auto" w:fill="FFFFFF"/>
        <w:spacing w:before="375" w:after="180" w:line="240" w:lineRule="atLeast"/>
        <w:outlineLvl w:val="1"/>
        <w:rPr>
          <w:rFonts w:ascii="Arial" w:eastAsia="Times New Roman" w:hAnsi="Arial" w:cs="Arial"/>
          <w:color w:val="0F0F0F"/>
          <w:sz w:val="48"/>
          <w:szCs w:val="48"/>
          <w:lang w:val="en-US" w:eastAsia="it-IT"/>
        </w:rPr>
      </w:pPr>
    </w:p>
    <w:p w:rsidR="00484C30" w:rsidRPr="00484C30" w:rsidRDefault="00484C30" w:rsidP="00484C30">
      <w:pPr>
        <w:shd w:val="clear" w:color="auto" w:fill="FFFFFF"/>
        <w:spacing w:before="375" w:after="180" w:line="240" w:lineRule="atLeast"/>
        <w:outlineLvl w:val="1"/>
        <w:rPr>
          <w:rFonts w:ascii="Arial" w:eastAsia="Times New Roman" w:hAnsi="Arial" w:cs="Arial"/>
          <w:color w:val="0F0F0F"/>
          <w:sz w:val="48"/>
          <w:szCs w:val="48"/>
          <w:lang w:val="en-US" w:eastAsia="it-IT"/>
        </w:rPr>
      </w:pPr>
      <w:r w:rsidRPr="00484C30">
        <w:rPr>
          <w:rFonts w:ascii="Arial" w:eastAsia="Times New Roman" w:hAnsi="Arial" w:cs="Arial"/>
          <w:color w:val="0F0F0F"/>
          <w:sz w:val="48"/>
          <w:szCs w:val="48"/>
          <w:lang w:val="en-US" w:eastAsia="it-IT"/>
        </w:rPr>
        <w:t>Establishing an MQTT communication with Node-RED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In this section we’re going to establish an MQTT communication using the Node-RED nodes.</w:t>
      </w:r>
    </w:p>
    <w:p w:rsidR="00484C30" w:rsidRPr="00484C30" w:rsidRDefault="00484C30" w:rsidP="00484C30">
      <w:pPr>
        <w:shd w:val="clear" w:color="auto" w:fill="FFFFFF"/>
        <w:spacing w:before="330" w:after="165" w:line="240" w:lineRule="atLeast"/>
        <w:outlineLvl w:val="2"/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</w:pPr>
      <w:r w:rsidRPr="00484C30"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  <w:t>Dashboard Layout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The first step is to create the dashboard layout. In this example, we’ll have a button to control an ESP8266 output; a chart and a gauge to display temperature and humidity readings from the DHT11 sensor.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On the top right corner of the Node-RED window, select the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Layout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tab under the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dashboard 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tab. Create a tab called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Room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and inside the Room tab, create two groups: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 Lamp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and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Sensor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as shown in figure below.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lastRenderedPageBreak/>
        <w:fldChar w:fldCharType="begin"/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instrText xml:space="preserve"> INCLUDEPICTURE "https://i1.wp.com/randomnerdtutorials.com/wp-content/uploads/2017/08/dashboard-layout-1.png?zoom=2&amp;resize=285%2C213&amp;ssl=1" \* MERGEFORMATINET </w:instrText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303030"/>
          <w:sz w:val="27"/>
          <w:szCs w:val="27"/>
          <w:lang w:eastAsia="it-IT"/>
        </w:rPr>
        <w:drawing>
          <wp:inline distT="0" distB="0" distL="0" distR="0">
            <wp:extent cx="3616960" cy="2702560"/>
            <wp:effectExtent l="0" t="0" r="2540" b="2540"/>
            <wp:docPr id="16" name="Immagine 16" descr="https://i1.wp.com/randomnerdtutorials.com/wp-content/uploads/2017/08/dashboard-layout-1.png?zoom=2&amp;resize=285%2C21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randomnerdtutorials.com/wp-content/uploads/2017/08/dashboard-layout-1.png?zoom=2&amp;resize=285%2C213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shd w:val="clear" w:color="auto" w:fill="FFFFFF"/>
        <w:spacing w:before="330" w:after="165" w:line="240" w:lineRule="atLeast"/>
        <w:outlineLvl w:val="2"/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</w:pPr>
      <w:r w:rsidRPr="00484C30"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  <w:t>Creating the Flow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Drag the following nodes to the flow – see figure below: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instrText xml:space="preserve"> INCLUDEPICTURE "https://i1.wp.com/randomnerdtutorials.com/wp-content/uploads/2017/08/1_NodeRED_flow.png?zoom=2&amp;resize=281%2C162&amp;ssl=1" \* MERGEFORMATINET </w:instrText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303030"/>
          <w:sz w:val="27"/>
          <w:szCs w:val="27"/>
          <w:lang w:eastAsia="it-IT"/>
        </w:rPr>
        <w:drawing>
          <wp:inline distT="0" distB="0" distL="0" distR="0">
            <wp:extent cx="3566160" cy="2062480"/>
            <wp:effectExtent l="0" t="0" r="2540" b="0"/>
            <wp:docPr id="15" name="Immagine 15" descr="https://i1.wp.com/randomnerdtutorials.com/wp-content/uploads/2017/08/1_NodeRED_flow.png?zoom=2&amp;resize=281%2C16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wp.com/randomnerdtutorials.com/wp-content/uploads/2017/08/1_NodeRED_flow.png?zoom=2&amp;resize=281%2C162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switch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– this will control the ESP8266 output</w:t>
      </w:r>
    </w:p>
    <w:p w:rsidR="00484C30" w:rsidRPr="00484C30" w:rsidRDefault="00484C30" w:rsidP="00484C30">
      <w:pPr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mqtt output node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– this will publish a message to the ESP8266 accordingly to the switch state</w:t>
      </w:r>
    </w:p>
    <w:p w:rsidR="00484C30" w:rsidRPr="00484C30" w:rsidRDefault="00484C30" w:rsidP="00484C30">
      <w:pPr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2x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mqtt input nodes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– this nodes will be subscribed to the temperature and humidity topics to receive sensor data from the ESP</w:t>
      </w:r>
    </w:p>
    <w:p w:rsidR="00484C30" w:rsidRPr="00484C30" w:rsidRDefault="00484C30" w:rsidP="00484C30">
      <w:pPr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chart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– will display the temperature sensor readings</w:t>
      </w:r>
    </w:p>
    <w:p w:rsidR="00484C30" w:rsidRPr="00484C30" w:rsidRDefault="00484C30" w:rsidP="00484C30">
      <w:pPr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gauge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– will display the humidity sensor readings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Node-RED and the MQTT broker need to be connected. To connect the MQTT broker to Node-REd, double-click the MQTT output node. A new window pops up – as shown in figure below.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lastRenderedPageBreak/>
        <w:fldChar w:fldCharType="begin"/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instrText xml:space="preserve"> INCLUDEPICTURE "https://i0.wp.com/randomnerdtutorials.com/wp-content/uploads/2017/08/MQTT-Output-node.png?resize=500%2C348&amp;ssl=1" \* MERGEFORMATINET </w:instrText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303030"/>
          <w:sz w:val="27"/>
          <w:szCs w:val="27"/>
          <w:lang w:eastAsia="it-IT"/>
        </w:rPr>
        <w:drawing>
          <wp:inline distT="0" distB="0" distL="0" distR="0">
            <wp:extent cx="6116320" cy="4257040"/>
            <wp:effectExtent l="0" t="0" r="5080" b="0"/>
            <wp:docPr id="14" name="Immagine 14" descr="https://i0.wp.com/randomnerdtutorials.com/wp-content/uploads/2017/08/MQTT-Output-node.png?resize=500%2C3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randomnerdtutorials.com/wp-content/uploads/2017/08/MQTT-Output-node.png?resize=500%2C348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Click the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Add new mqtt-broker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option.</w:t>
      </w:r>
    </w:p>
    <w:p w:rsidR="00484C30" w:rsidRPr="00484C30" w:rsidRDefault="00484C30" w:rsidP="00484C30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Type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localhost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in the server field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instrText xml:space="preserve"> INCLUDEPICTURE "https://i2.wp.com/randomnerdtutorials.com/wp-content/uploads/2017/08/MQTT-Output-node-select-broker-1.png?resize=652%2C350&amp;ssl=1" \* MERGEFORMATINET </w:instrTex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666666"/>
          <w:sz w:val="27"/>
          <w:szCs w:val="27"/>
          <w:lang w:eastAsia="it-IT"/>
        </w:rPr>
        <w:drawing>
          <wp:inline distT="0" distB="0" distL="0" distR="0">
            <wp:extent cx="6116320" cy="3279775"/>
            <wp:effectExtent l="0" t="0" r="5080" b="0"/>
            <wp:docPr id="13" name="Immagine 13" descr="https://i2.wp.com/randomnerdtutorials.com/wp-content/uploads/2017/08/MQTT-Output-node-select-broker-1.png?resize=652%2C35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2.wp.com/randomnerdtutorials.com/wp-content/uploads/2017/08/MQTT-Output-node-select-broker-1.png?resize=652%2C350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3"/>
        </w:numPr>
        <w:spacing w:after="300"/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All the other settings are configured properly by default.</w:t>
      </w:r>
    </w:p>
    <w:p w:rsidR="00484C30" w:rsidRPr="00484C30" w:rsidRDefault="00484C30" w:rsidP="00484C30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Press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Add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and the MQTT output node automatically connects to your broker.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lastRenderedPageBreak/>
        <w:t>Edit all the other nodes properties as shown in the following figures:</w:t>
      </w:r>
    </w:p>
    <w:p w:rsidR="00484C30" w:rsidRPr="00484C30" w:rsidRDefault="00484C30" w:rsidP="00484C30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switch – 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the switch sends an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on 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string message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 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when it’s on; and sends an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off 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string message when it’s off. This node will publish on the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room/lamp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topic. Your ESP will then be subscribed to this topic, to receive its messages.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instrText xml:space="preserve"> INCLUDEPICTURE "https://i2.wp.com/randomnerdtutorials.com/wp-content/uploads/2017/08/switch-node.png?resize=494%2C530&amp;ssl=1" \* MERGEFORMATINET </w:instrTex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666666"/>
          <w:sz w:val="27"/>
          <w:szCs w:val="27"/>
          <w:lang w:eastAsia="it-IT"/>
        </w:rPr>
        <w:drawing>
          <wp:inline distT="0" distB="0" distL="0" distR="0">
            <wp:extent cx="6116320" cy="6572250"/>
            <wp:effectExtent l="0" t="0" r="5080" b="6350"/>
            <wp:docPr id="12" name="Immagine 12" descr="https://i2.wp.com/randomnerdtutorials.com/wp-content/uploads/2017/08/switch-node.png?resize=494%2C53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randomnerdtutorials.com/wp-content/uploads/2017/08/switch-node.png?resize=494%2C530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mqtt output node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 xml:space="preserve">. This node is connected to the mosquitto broker and it will publish in 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lastRenderedPageBreak/>
        <w:t>the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room/lamp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topic.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instrText xml:space="preserve"> INCLUDEPICTURE "https://i0.wp.com/randomnerdtutorials.com/wp-content/uploads/2017/08/mqtt-output-node-2.png?resize=497%2C274&amp;ssl=1" \* MERGEFORMATINET </w:instrTex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666666"/>
          <w:sz w:val="27"/>
          <w:szCs w:val="27"/>
          <w:lang w:eastAsia="it-IT"/>
        </w:rPr>
        <w:drawing>
          <wp:inline distT="0" distB="0" distL="0" distR="0">
            <wp:extent cx="6116320" cy="3378200"/>
            <wp:effectExtent l="0" t="0" r="5080" b="0"/>
            <wp:docPr id="11" name="Immagine 11" descr="https://i0.wp.com/randomnerdtutorials.com/wp-content/uploads/2017/08/mqtt-output-node-2.png?resize=497%2C27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0.wp.com/randomnerdtutorials.com/wp-content/uploads/2017/08/mqtt-output-node-2.png?resize=497%2C274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mqtt input node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. This node is subscribed to the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room/temperature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topic to receive temperature sensor data from the ESP8266. The ESP8266 will be pusblishing the temperature readings on this topic.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instrText xml:space="preserve"> INCLUDEPICTURE "https://i1.wp.com/randomnerdtutorials.com/wp-content/uploads/2017/08/temperature-input-node.png?resize=493%2C276&amp;ssl=1" \* MERGEFORMATINET </w:instrTex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666666"/>
          <w:sz w:val="27"/>
          <w:szCs w:val="27"/>
          <w:lang w:eastAsia="it-IT"/>
        </w:rPr>
        <w:drawing>
          <wp:inline distT="0" distB="0" distL="0" distR="0">
            <wp:extent cx="6116320" cy="3425825"/>
            <wp:effectExtent l="0" t="0" r="5080" b="3175"/>
            <wp:docPr id="10" name="Immagine 10" descr="https://i1.wp.com/randomnerdtutorials.com/wp-content/uploads/2017/08/temperature-input-node.png?resize=493%2C27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1.wp.com/randomnerdtutorials.com/wp-content/uploads/2017/08/temperature-input-node.png?resize=493%2C276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lastRenderedPageBreak/>
        <w:t>chart. 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The chart will display the readings received on the r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oom/temperature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topic.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instrText xml:space="preserve"> INCLUDEPICTURE "https://i1.wp.com/randomnerdtutorials.com/wp-content/uploads/2017/08/chart-node.png?resize=489%2C672&amp;ssl=1" \* MERGEFORMATINET </w:instrTex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666666"/>
          <w:sz w:val="27"/>
          <w:szCs w:val="27"/>
          <w:lang w:eastAsia="it-IT"/>
        </w:rPr>
        <w:drawing>
          <wp:inline distT="0" distB="0" distL="0" distR="0">
            <wp:extent cx="6116320" cy="8408670"/>
            <wp:effectExtent l="0" t="0" r="5080" b="0"/>
            <wp:docPr id="9" name="Immagine 9" descr="https://i1.wp.com/randomnerdtutorials.com/wp-content/uploads/2017/08/chart-node.png?resize=489%2C67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1.wp.com/randomnerdtutorials.com/wp-content/uploads/2017/08/chart-node.png?resize=489%2C672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840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lastRenderedPageBreak/>
        <w:t>mqtt input node. 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This node is subscribed to the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room/humidity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topic to receive humidity sensor data from the ESP8266. The ESP8266 will be pusblishing the humidity readings on this same topic.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instrText xml:space="preserve"> INCLUDEPICTURE "https://i0.wp.com/randomnerdtutorials.com/wp-content/uploads/2017/08/humidity-input-node.png?resize=499%2C275&amp;ssl=1" \* MERGEFORMATINET </w:instrTex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666666"/>
          <w:sz w:val="27"/>
          <w:szCs w:val="27"/>
          <w:lang w:eastAsia="it-IT"/>
        </w:rPr>
        <w:drawing>
          <wp:inline distT="0" distB="0" distL="0" distR="0">
            <wp:extent cx="6116320" cy="3371850"/>
            <wp:effectExtent l="0" t="0" r="5080" b="6350"/>
            <wp:docPr id="8" name="Immagine 8" descr="https://i0.wp.com/randomnerdtutorials.com/wp-content/uploads/2017/08/humidity-input-node.png?resize=499%2C27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0.wp.com/randomnerdtutorials.com/wp-content/uploads/2017/08/humidity-input-node.png?resize=499%2C275&amp;ssl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gauge. 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The gauge will display the readings received on the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room/humidity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topic.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lastRenderedPageBreak/>
        <w:fldChar w:fldCharType="begin"/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instrText xml:space="preserve"> INCLUDEPICTURE "https://i0.wp.com/randomnerdtutorials.com/wp-content/uploads/2017/08/gauge-settings.jpg?resize=442%2C410&amp;ssl=1" \* MERGEFORMATINET </w:instrText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303030"/>
          <w:sz w:val="27"/>
          <w:szCs w:val="27"/>
          <w:lang w:eastAsia="it-IT"/>
        </w:rPr>
        <w:drawing>
          <wp:inline distT="0" distB="0" distL="0" distR="0">
            <wp:extent cx="5608320" cy="5201920"/>
            <wp:effectExtent l="0" t="0" r="5080" b="5080"/>
            <wp:docPr id="7" name="Immagine 7" descr="https://i0.wp.com/randomnerdtutorials.com/wp-content/uploads/2017/08/gauge-settings.jpg?resize=442%2C41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0.wp.com/randomnerdtutorials.com/wp-content/uploads/2017/08/gauge-settings.jpg?resize=442%2C410&amp;ssl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Wire your nodes as shown in the figure below.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instrText xml:space="preserve"> INCLUDEPICTURE "https://i0.wp.com/randomnerdtutorials.com/wp-content/uploads/2017/08/wiring-nodes.png?resize=344%2C230&amp;ssl=1" \* MERGEFORMATINET </w:instrText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303030"/>
          <w:sz w:val="27"/>
          <w:szCs w:val="27"/>
          <w:lang w:eastAsia="it-IT"/>
        </w:rPr>
        <w:drawing>
          <wp:inline distT="0" distB="0" distL="0" distR="0">
            <wp:extent cx="4368800" cy="2926080"/>
            <wp:effectExtent l="0" t="0" r="0" b="0"/>
            <wp:docPr id="6" name="Immagine 6" descr="https://i0.wp.com/randomnerdtutorials.com/wp-content/uploads/2017/08/wiring-nodes.png?resize=344%2C23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0.wp.com/randomnerdtutorials.com/wp-content/uploads/2017/08/wiring-nodes.png?resize=344%2C230&amp;ssl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lastRenderedPageBreak/>
        <w:t>Your Node-RED application is ready. Click the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Deploy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button on the top right corner.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instrText xml:space="preserve"> INCLUDEPICTURE "https://i2.wp.com/randomnerdtutorials.com/wp-content/uploads/2016/08/7-Deploy-Your-Application.png?resize=145%2C43&amp;ssl=1" \* MERGEFORMATINET </w:instrText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303030"/>
          <w:sz w:val="27"/>
          <w:szCs w:val="27"/>
          <w:lang w:eastAsia="it-IT"/>
        </w:rPr>
        <w:drawing>
          <wp:inline distT="0" distB="0" distL="0" distR="0">
            <wp:extent cx="1838960" cy="548640"/>
            <wp:effectExtent l="0" t="0" r="2540" b="0"/>
            <wp:docPr id="5" name="Immagine 5" descr="https://i2.wp.com/randomnerdtutorials.com/wp-content/uploads/2016/08/7-Deploy-Your-Application.png?resize=145%2C4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2.wp.com/randomnerdtutorials.com/wp-content/uploads/2016/08/7-Deploy-Your-Application.png?resize=145%2C43&amp;ssl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The Node-RED application is ready. To see how your dashboard looks go to  </w:t>
      </w:r>
      <w:r w:rsidRPr="00484C30">
        <w:rPr>
          <w:rFonts w:ascii="Arial" w:eastAsia="Times New Roman" w:hAnsi="Arial" w:cs="Arial"/>
          <w:b/>
          <w:bCs/>
          <w:i/>
          <w:iCs/>
          <w:color w:val="303030"/>
          <w:sz w:val="27"/>
          <w:szCs w:val="27"/>
          <w:bdr w:val="none" w:sz="0" w:space="0" w:color="auto" w:frame="1"/>
          <w:lang w:val="en-US" w:eastAsia="it-IT"/>
        </w:rPr>
        <w:t>http://</w:t>
      </w:r>
      <w:r w:rsidRPr="00484C30">
        <w:rPr>
          <w:rFonts w:ascii="Arial" w:eastAsia="Times New Roman" w:hAnsi="Arial" w:cs="Arial"/>
          <w:b/>
          <w:bCs/>
          <w:i/>
          <w:iCs/>
          <w:color w:val="FF0000"/>
          <w:sz w:val="27"/>
          <w:szCs w:val="27"/>
          <w:bdr w:val="none" w:sz="0" w:space="0" w:color="auto" w:frame="1"/>
          <w:lang w:val="en-US" w:eastAsia="it-IT"/>
        </w:rPr>
        <w:t>your-pi-ip-address</w:t>
      </w:r>
      <w:r w:rsidRPr="00484C30">
        <w:rPr>
          <w:rFonts w:ascii="Arial" w:eastAsia="Times New Roman" w:hAnsi="Arial" w:cs="Arial"/>
          <w:b/>
          <w:bCs/>
          <w:i/>
          <w:iCs/>
          <w:color w:val="303030"/>
          <w:sz w:val="27"/>
          <w:szCs w:val="27"/>
          <w:bdr w:val="none" w:sz="0" w:space="0" w:color="auto" w:frame="1"/>
          <w:lang w:val="en-US" w:eastAsia="it-IT"/>
        </w:rPr>
        <w:t>/ui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.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Now, follow the next sections to prepare your ESP8266.</w:t>
      </w:r>
    </w:p>
    <w:p w:rsidR="00484C30" w:rsidRPr="00484C30" w:rsidRDefault="00484C30" w:rsidP="00484C30">
      <w:pPr>
        <w:shd w:val="clear" w:color="auto" w:fill="FFFFFF"/>
        <w:spacing w:before="375" w:after="180" w:line="240" w:lineRule="atLeast"/>
        <w:outlineLvl w:val="1"/>
        <w:rPr>
          <w:rFonts w:ascii="Arial" w:eastAsia="Times New Roman" w:hAnsi="Arial" w:cs="Arial"/>
          <w:color w:val="0F0F0F"/>
          <w:sz w:val="48"/>
          <w:szCs w:val="48"/>
          <w:lang w:val="en-US" w:eastAsia="it-IT"/>
        </w:rPr>
      </w:pPr>
      <w:r w:rsidRPr="00484C30">
        <w:rPr>
          <w:rFonts w:ascii="Arial" w:eastAsia="Times New Roman" w:hAnsi="Arial" w:cs="Arial"/>
          <w:color w:val="0F0F0F"/>
          <w:sz w:val="48"/>
          <w:szCs w:val="48"/>
          <w:lang w:val="en-US" w:eastAsia="it-IT"/>
        </w:rPr>
        <w:t>Preparing your Arduino IDE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We’ll program the ESP8266 using the Arduino IDE. In order to upload code to your ESP8266 using the Arduino IDE, you need to install the ESP8266 add-on (</w:t>
      </w:r>
      <w:hyperlink r:id="rId17" w:tgtFrame="_blank" w:history="1">
        <w:r w:rsidRPr="00484C30">
          <w:rPr>
            <w:rFonts w:ascii="Arial" w:eastAsia="Times New Roman" w:hAnsi="Arial" w:cs="Arial"/>
            <w:color w:val="1A0DAB"/>
            <w:sz w:val="27"/>
            <w:szCs w:val="27"/>
            <w:lang w:val="en-US" w:eastAsia="it-IT"/>
          </w:rPr>
          <w:t>How to Install the ESP8266 Board in Arduino IDE</w:t>
        </w:r>
      </w:hyperlink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). You’ll also need to install two additional libraries to have everything ready for your ESP8266.</w:t>
      </w:r>
    </w:p>
    <w:p w:rsidR="00484C30" w:rsidRPr="00484C30" w:rsidRDefault="00484C30" w:rsidP="00484C30">
      <w:pPr>
        <w:shd w:val="clear" w:color="auto" w:fill="FFFFFF"/>
        <w:spacing w:before="330" w:after="165" w:line="240" w:lineRule="atLeast"/>
        <w:outlineLvl w:val="2"/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</w:pPr>
      <w:r w:rsidRPr="00484C30"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  <w:t>Installing the PubSubClient Library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The </w:t>
      </w:r>
      <w:hyperlink r:id="rId18" w:tgtFrame="_blank" w:history="1">
        <w:r w:rsidRPr="00484C30">
          <w:rPr>
            <w:rFonts w:ascii="Arial" w:eastAsia="Times New Roman" w:hAnsi="Arial" w:cs="Arial"/>
            <w:color w:val="1A0DAB"/>
            <w:sz w:val="27"/>
            <w:szCs w:val="27"/>
            <w:lang w:val="en-US" w:eastAsia="it-IT"/>
          </w:rPr>
          <w:t>PubSubClient</w:t>
        </w:r>
      </w:hyperlink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library provides a client for doing simple publish/subscribe messaging with a server that supports MQTT (basically allows your ESP8266 to talk with Node-RED).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1)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</w:t>
      </w:r>
      <w:hyperlink r:id="rId19" w:tgtFrame="_blank" w:history="1">
        <w:r w:rsidRPr="00484C30">
          <w:rPr>
            <w:rFonts w:ascii="Arial" w:eastAsia="Times New Roman" w:hAnsi="Arial" w:cs="Arial"/>
            <w:color w:val="1A0DAB"/>
            <w:sz w:val="27"/>
            <w:szCs w:val="27"/>
            <w:lang w:val="en-US" w:eastAsia="it-IT"/>
          </w:rPr>
          <w:t>Click here to download the PubSubClient library</w:t>
        </w:r>
      </w:hyperlink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. You should have a </w:t>
      </w:r>
      <w:r w:rsidRPr="00484C30">
        <w:rPr>
          <w:rFonts w:ascii="Arial" w:eastAsia="Times New Roman" w:hAnsi="Arial" w:cs="Arial"/>
          <w:i/>
          <w:iCs/>
          <w:color w:val="303030"/>
          <w:sz w:val="27"/>
          <w:szCs w:val="27"/>
          <w:bdr w:val="none" w:sz="0" w:space="0" w:color="auto" w:frame="1"/>
          <w:lang w:val="en-US" w:eastAsia="it-IT"/>
        </w:rPr>
        <w:t>.zip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folder in your Downloads folder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2)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Unzip the </w:t>
      </w:r>
      <w:r w:rsidRPr="00484C30">
        <w:rPr>
          <w:rFonts w:ascii="Arial" w:eastAsia="Times New Roman" w:hAnsi="Arial" w:cs="Arial"/>
          <w:i/>
          <w:iCs/>
          <w:color w:val="303030"/>
          <w:sz w:val="27"/>
          <w:szCs w:val="27"/>
          <w:bdr w:val="none" w:sz="0" w:space="0" w:color="auto" w:frame="1"/>
          <w:lang w:val="en-US" w:eastAsia="it-IT"/>
        </w:rPr>
        <w:t>.zip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folder and you should get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pubsubclient-master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folder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3)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Rename your folder from</w:t>
      </w:r>
      <w:del w:id="0" w:author="Unknown">
        <w:r w:rsidRPr="00484C30">
          <w:rPr>
            <w:rFonts w:ascii="Arial" w:eastAsia="Times New Roman" w:hAnsi="Arial" w:cs="Arial"/>
            <w:b/>
            <w:bCs/>
            <w:strike/>
            <w:color w:val="303030"/>
            <w:sz w:val="27"/>
            <w:szCs w:val="27"/>
            <w:bdr w:val="none" w:sz="0" w:space="0" w:color="auto" w:frame="1"/>
            <w:lang w:val="en-US" w:eastAsia="it-IT"/>
          </w:rPr>
          <w:delText> pubsubclient-master</w:delText>
        </w:r>
      </w:del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to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pubsubclient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4)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Move the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pubsubclient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folder to your Arduino IDE installation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libraries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folder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5)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Then, re-open your Arduino IDE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The library comes with a number of example sketches. See File &gt;Examples &gt; PubSubClient within the Arduino IDE software.</w:t>
      </w:r>
    </w:p>
    <w:p w:rsidR="00484C30" w:rsidRPr="00484C30" w:rsidRDefault="00484C30" w:rsidP="00484C30">
      <w:pPr>
        <w:shd w:val="clear" w:color="auto" w:fill="FFFFFF"/>
        <w:spacing w:before="330" w:after="165" w:line="240" w:lineRule="atLeast"/>
        <w:outlineLvl w:val="2"/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</w:pPr>
      <w:r w:rsidRPr="00484C30"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  <w:t>Installing the DHT Sensor Library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The </w:t>
      </w:r>
      <w:hyperlink r:id="rId20" w:tgtFrame="_blank" w:history="1">
        <w:r w:rsidRPr="00484C30">
          <w:rPr>
            <w:rFonts w:ascii="Arial" w:eastAsia="Times New Roman" w:hAnsi="Arial" w:cs="Arial"/>
            <w:color w:val="1A0DAB"/>
            <w:sz w:val="27"/>
            <w:szCs w:val="27"/>
            <w:lang w:val="en-US" w:eastAsia="it-IT"/>
          </w:rPr>
          <w:t>DHT sensor library</w:t>
        </w:r>
      </w:hyperlink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provides an easy way of using any DHT sensor to read temperature and humidity with your ESP8266 or Arduino boards.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1)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</w:t>
      </w:r>
      <w:hyperlink r:id="rId21" w:tgtFrame="_blank" w:history="1">
        <w:r w:rsidRPr="00484C30">
          <w:rPr>
            <w:rFonts w:ascii="Arial" w:eastAsia="Times New Roman" w:hAnsi="Arial" w:cs="Arial"/>
            <w:color w:val="1A0DAB"/>
            <w:sz w:val="27"/>
            <w:szCs w:val="27"/>
            <w:lang w:val="en-US" w:eastAsia="it-IT"/>
          </w:rPr>
          <w:t>Click here to download the DHT sensor library</w:t>
        </w:r>
      </w:hyperlink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. You should have a </w:t>
      </w:r>
      <w:r w:rsidRPr="00484C30">
        <w:rPr>
          <w:rFonts w:ascii="Arial" w:eastAsia="Times New Roman" w:hAnsi="Arial" w:cs="Arial"/>
          <w:i/>
          <w:iCs/>
          <w:color w:val="303030"/>
          <w:sz w:val="27"/>
          <w:szCs w:val="27"/>
          <w:bdr w:val="none" w:sz="0" w:space="0" w:color="auto" w:frame="1"/>
          <w:lang w:val="en-US" w:eastAsia="it-IT"/>
        </w:rPr>
        <w:t>.zip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folder in your Downloads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2)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Unzip the </w:t>
      </w:r>
      <w:r w:rsidRPr="00484C30">
        <w:rPr>
          <w:rFonts w:ascii="Arial" w:eastAsia="Times New Roman" w:hAnsi="Arial" w:cs="Arial"/>
          <w:i/>
          <w:iCs/>
          <w:color w:val="303030"/>
          <w:sz w:val="27"/>
          <w:szCs w:val="27"/>
          <w:bdr w:val="none" w:sz="0" w:space="0" w:color="auto" w:frame="1"/>
          <w:lang w:val="en-US" w:eastAsia="it-IT"/>
        </w:rPr>
        <w:t>.zip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folder and you should get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DHT-sensor-library-master 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folder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3)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Rename your folder from </w:t>
      </w:r>
      <w:del w:id="1" w:author="Unknown">
        <w:r w:rsidRPr="00484C30">
          <w:rPr>
            <w:rFonts w:ascii="Arial" w:eastAsia="Times New Roman" w:hAnsi="Arial" w:cs="Arial"/>
            <w:b/>
            <w:bCs/>
            <w:strike/>
            <w:color w:val="303030"/>
            <w:sz w:val="27"/>
            <w:szCs w:val="27"/>
            <w:bdr w:val="none" w:sz="0" w:space="0" w:color="auto" w:frame="1"/>
            <w:lang w:val="en-US" w:eastAsia="it-IT"/>
          </w:rPr>
          <w:delText>DHT-sensor-library-master</w:delText>
        </w:r>
      </w:del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to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 DHT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4)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Move the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DHT 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folder to your Arduino IDE installation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libraries 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folder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5)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Then re-open your Arduino IDE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lastRenderedPageBreak/>
        <w:t>For more information about the DHT11 sensor and the ESP8266, read </w:t>
      </w:r>
      <w:hyperlink r:id="rId22" w:tgtFrame="_blank" w:history="1">
        <w:r w:rsidRPr="00484C30">
          <w:rPr>
            <w:rFonts w:ascii="Arial" w:eastAsia="Times New Roman" w:hAnsi="Arial" w:cs="Arial"/>
            <w:color w:val="1A0DAB"/>
            <w:sz w:val="27"/>
            <w:szCs w:val="27"/>
            <w:lang w:val="en-US" w:eastAsia="it-IT"/>
          </w:rPr>
          <w:t>ESP8266 DHT11/DHT22 Temperature and Humidity Web Server with Arduino IDE</w:t>
        </w:r>
      </w:hyperlink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.</w:t>
      </w:r>
    </w:p>
    <w:p w:rsidR="00484C30" w:rsidRPr="00484C30" w:rsidRDefault="00484C30" w:rsidP="00484C30">
      <w:pPr>
        <w:shd w:val="clear" w:color="auto" w:fill="FFFFFF"/>
        <w:spacing w:before="330" w:after="165" w:line="240" w:lineRule="atLeast"/>
        <w:outlineLvl w:val="2"/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</w:pPr>
      <w:r w:rsidRPr="00484C30"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  <w:t>Selecting the right board on Arduino IDE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You also need to select the right board on Arduino IDE: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1)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Go to Tools and select “NodeMCU 1.0 (ESP-12E Module)”.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2)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Select your ESP port number under the Tools &gt; Port &gt; COM4 (in my case)</w:t>
      </w:r>
    </w:p>
    <w:p w:rsidR="00256AAC" w:rsidRDefault="006950E5" w:rsidP="00256AA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>CODE</w:t>
      </w:r>
    </w:p>
    <w:p w:rsidR="006950E5" w:rsidRDefault="006950E5" w:rsidP="006950E5">
      <w:pPr>
        <w:rPr>
          <w:rFonts w:asciiTheme="majorHAnsi" w:hAnsiTheme="majorHAnsi" w:cstheme="majorHAnsi"/>
          <w:color w:val="FF0000"/>
          <w:sz w:val="28"/>
          <w:szCs w:val="28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#include &lt;ESP8266WiFi.h&gt;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#include &lt;PubSubClient.h&gt;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#include "DHT.h"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#define DHTTYPE DHT22   // DHT 22  (AM2302), AM2321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#define DHTPIN D2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const char* ssid = "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nome wifi</w:t>
      </w: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";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const char* password = "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password wifi</w:t>
      </w:r>
      <w:bookmarkStart w:id="2" w:name="_GoBack"/>
      <w:bookmarkEnd w:id="2"/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";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const char* mqtt_server = "192.168.1.43";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// Initializes the espClient. You should change the espClient name if you have multiple ESPs running in your home automation system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WiFiClient espClient;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PubSubClient client(espClient);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const int DHTPin = DHTPIN;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// Initialize DHT sensor.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DHT dht(DHTPin, DHTTYPE);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// Timers auxiliar variables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long now = millis();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long lastMeasure = 0;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// Don't change the function below. This functions connects your ESP8266 to your router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void setup_wifi() {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lastRenderedPageBreak/>
        <w:t xml:space="preserve">  delay(10);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// We start by connecting to a WiFi network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Serial.println();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Serial.print("Connecting to ");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Serial.println(ssid);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WiFi.begin(ssid, password);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while (WiFi.status() != WL_CONNECTED) {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  </w:t>
      </w: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>delay(500);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Serial.print(".");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}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Serial.println("");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Serial.print("WiFi connected - ESP IP address: ");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Serial.println(WiFi.localIP());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>}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>// Riconnessione dell'ESP8266 al broker MQTT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>void reconnect() {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// Loop fino a connessione eseguita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while (!client.connected()) {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Serial.print("Attempting MQTT connection...");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// Attempt to connect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if (client.connect("ESP8266Client")) {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Serial.println("connected");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} else {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Serial.print("failed, rc=");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Serial.print(client.state());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Serial.println(" try again in 5 seconds");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// Wait 5 seconds before retrying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delay(5000);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}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}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>}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>// The setup function sets your ESP GPIOs to Outputs, starts the serial communication at a baud rate of 115200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>// Sets your mqtt broker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>void setup() {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dht.begin();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Serial.begin(115200);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  setup_wifi();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client.setServer(mqtt_server, 1883);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>}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>void loop() {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if (!client.connected()) {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reconnect();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}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if(!client.loop())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client.connect("ESP8266Client");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now = millis();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// Publishes new temperature and humidity every 30 seconds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if (now - lastMeasure &gt; 10000) {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lastMeasure = now;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// Sensor readings may also be up to 2 seconds 'old' (its a very slow sensor)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float h = dht.readHumidity();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// Read temperature as Celsius (the default)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float t = dht.readTemperature(false);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// Verifica letture. Se una lettura fallisce, si esce e si ritenta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if (isnan(h) || isnan(t)) {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Serial.println("Lettura fallita dal DHT22");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return;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}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// Computes temperature values in Celsius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float hic = dht.computeHeatIndex(t, h, false);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static char temperatureTemp[7];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dtostrf(hic, 6, 2, temperatureTemp);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static char humidityTemp[7];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dtostrf(h, 6, 2, humidityTemp);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// Publishes Temperature and Humidity values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client.publish("room/temperature", temperatureTemp);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client.publish("room/humidity", humidityTemp);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Serial.print("Humidity: ");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    Serial.println(h);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Serial.print("Temperature: ");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Serial.print(t);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Serial.println("*C");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Serial.print("Uploaded: ");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Serial.print(hic);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Serial.println("*C");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}</w:t>
      </w:r>
    </w:p>
    <w:p w:rsidR="006950E5" w:rsidRPr="006950E5" w:rsidRDefault="006950E5" w:rsidP="006950E5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950E5">
        <w:rPr>
          <w:rFonts w:asciiTheme="majorHAnsi" w:hAnsiTheme="majorHAnsi" w:cstheme="majorHAnsi"/>
          <w:color w:val="000000" w:themeColor="text1"/>
          <w:sz w:val="28"/>
          <w:szCs w:val="28"/>
        </w:rPr>
        <w:t>}</w:t>
      </w:r>
    </w:p>
    <w:sectPr w:rsidR="006950E5" w:rsidRPr="006950E5" w:rsidSect="005C3AE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8024C"/>
    <w:multiLevelType w:val="multilevel"/>
    <w:tmpl w:val="BD4C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C2A5D"/>
    <w:multiLevelType w:val="hybridMultilevel"/>
    <w:tmpl w:val="7FE880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A20904"/>
    <w:multiLevelType w:val="multilevel"/>
    <w:tmpl w:val="1CB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34800"/>
    <w:multiLevelType w:val="multilevel"/>
    <w:tmpl w:val="CC0C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50743"/>
    <w:multiLevelType w:val="multilevel"/>
    <w:tmpl w:val="A790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AC"/>
    <w:rsid w:val="00256AAC"/>
    <w:rsid w:val="00380941"/>
    <w:rsid w:val="00427D54"/>
    <w:rsid w:val="00446001"/>
    <w:rsid w:val="00484C30"/>
    <w:rsid w:val="005C3AEC"/>
    <w:rsid w:val="006950E5"/>
    <w:rsid w:val="006D2F9E"/>
    <w:rsid w:val="006D3EA9"/>
    <w:rsid w:val="00BB7B7F"/>
    <w:rsid w:val="00D719CE"/>
    <w:rsid w:val="00D903C2"/>
    <w:rsid w:val="00D967CE"/>
    <w:rsid w:val="00E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7CB601"/>
  <w14:defaultImageDpi w14:val="32767"/>
  <w15:chartTrackingRefBased/>
  <w15:docId w15:val="{DBA2DA1E-560C-984D-B15E-5BABCCBF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484C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484C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6AAC"/>
    <w:pPr>
      <w:ind w:left="720"/>
      <w:contextualSpacing/>
    </w:pPr>
  </w:style>
  <w:style w:type="table" w:styleId="Grigliatabella">
    <w:name w:val="Table Grid"/>
    <w:basedOn w:val="Tabellanormale"/>
    <w:uiPriority w:val="39"/>
    <w:rsid w:val="00256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256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56AA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256AAC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4C3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4C3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customStyle="1" w:styleId="msonormal0">
    <w:name w:val="msonormal"/>
    <w:basedOn w:val="Normale"/>
    <w:rsid w:val="00484C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484C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corsivo">
    <w:name w:val="Emphasis"/>
    <w:basedOn w:val="Carpredefinitoparagrafo"/>
    <w:uiPriority w:val="20"/>
    <w:qFormat/>
    <w:rsid w:val="00484C30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84C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84C30"/>
    <w:rPr>
      <w:color w:val="800080"/>
      <w:u w:val="single"/>
    </w:rPr>
  </w:style>
  <w:style w:type="character" w:customStyle="1" w:styleId="com">
    <w:name w:val="com"/>
    <w:basedOn w:val="Carpredefinitoparagrafo"/>
    <w:rsid w:val="00484C30"/>
  </w:style>
  <w:style w:type="character" w:customStyle="1" w:styleId="pln">
    <w:name w:val="pln"/>
    <w:basedOn w:val="Carpredefinitoparagrafo"/>
    <w:rsid w:val="00484C30"/>
  </w:style>
  <w:style w:type="character" w:customStyle="1" w:styleId="str">
    <w:name w:val="str"/>
    <w:basedOn w:val="Carpredefinitoparagrafo"/>
    <w:rsid w:val="00484C30"/>
  </w:style>
  <w:style w:type="character" w:customStyle="1" w:styleId="kwd">
    <w:name w:val="kwd"/>
    <w:basedOn w:val="Carpredefinitoparagrafo"/>
    <w:rsid w:val="00484C30"/>
  </w:style>
  <w:style w:type="character" w:customStyle="1" w:styleId="pun">
    <w:name w:val="pun"/>
    <w:basedOn w:val="Carpredefinitoparagrafo"/>
    <w:rsid w:val="00484C30"/>
  </w:style>
  <w:style w:type="character" w:customStyle="1" w:styleId="typ">
    <w:name w:val="typ"/>
    <w:basedOn w:val="Carpredefinitoparagrafo"/>
    <w:rsid w:val="00484C30"/>
  </w:style>
  <w:style w:type="character" w:customStyle="1" w:styleId="lit">
    <w:name w:val="lit"/>
    <w:basedOn w:val="Carpredefinitoparagrafo"/>
    <w:rsid w:val="00484C3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84C30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84C3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3912">
              <w:marLeft w:val="0"/>
              <w:marRight w:val="0"/>
              <w:marTop w:val="0"/>
              <w:marBottom w:val="24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1590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30831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none" w:sz="0" w:space="6" w:color="auto"/>
                    <w:bottom w:val="none" w:sz="0" w:space="6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1914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knolleary/pubsubcli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dafruit/DHT-sensor-library/archive/master.zi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randomnerdtutorials.com/how-to-install-esp8266-board-arduino-id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adafruit/DHT-sensor-librar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github.com/knolleary/pubsubclient/archive/master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://randomnerdtutorials.com/esp8266-dht11dht22-temperature-and-humidity-web-server-with-arduino-ide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7</cp:revision>
  <dcterms:created xsi:type="dcterms:W3CDTF">2018-05-20T15:46:00Z</dcterms:created>
  <dcterms:modified xsi:type="dcterms:W3CDTF">2018-10-02T18:49:00Z</dcterms:modified>
</cp:coreProperties>
</file>